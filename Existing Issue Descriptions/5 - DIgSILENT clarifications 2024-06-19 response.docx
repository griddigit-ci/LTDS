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25CE" w14:textId="420F0A70" w:rsidR="00BC10E3" w:rsidRPr="00004158" w:rsidRDefault="003D0D5B" w:rsidP="00BC10E3">
      <w:pPr>
        <w:rPr>
          <w:b/>
          <w:bCs/>
          <w:lang w:val="en-US"/>
        </w:rPr>
      </w:pPr>
      <w:r w:rsidRPr="00004158">
        <w:rPr>
          <w:b/>
          <w:bCs/>
          <w:lang w:val="en-US"/>
        </w:rPr>
        <w:t xml:space="preserve">1 - </w:t>
      </w:r>
      <w:r w:rsidR="00BC10E3" w:rsidRPr="00004158">
        <w:rPr>
          <w:b/>
          <w:bCs/>
          <w:lang w:val="en-US"/>
        </w:rPr>
        <w:t>Reverse flow capability of transformers</w:t>
      </w:r>
    </w:p>
    <w:p w14:paraId="3B140689" w14:textId="77777777" w:rsidR="00BC10E3" w:rsidRPr="00004158" w:rsidRDefault="00BC10E3" w:rsidP="00BC10E3">
      <w:pPr>
        <w:rPr>
          <w:lang w:val="en-US"/>
        </w:rPr>
      </w:pPr>
    </w:p>
    <w:p w14:paraId="0A4B802D" w14:textId="77777777" w:rsidR="00BC10E3" w:rsidRPr="00004158" w:rsidRDefault="00BC10E3" w:rsidP="00BC10E3">
      <w:pPr>
        <w:rPr>
          <w:lang w:val="en-US"/>
        </w:rPr>
      </w:pPr>
      <w:r w:rsidRPr="00004158">
        <w:rPr>
          <w:lang w:val="en-US"/>
        </w:rPr>
        <w:t xml:space="preserve">Is this a fixed property of a transformers or a result of a load flow calculation for a particular scenario? In general, transformers </w:t>
      </w:r>
      <w:proofErr w:type="gramStart"/>
      <w:r w:rsidRPr="00004158">
        <w:rPr>
          <w:lang w:val="en-US"/>
        </w:rPr>
        <w:t>are able to</w:t>
      </w:r>
      <w:proofErr w:type="gramEnd"/>
      <w:r w:rsidRPr="00004158">
        <w:rPr>
          <w:lang w:val="en-US"/>
        </w:rPr>
        <w:t xml:space="preserve"> support both load flow directions. Is this a market or protection based restriction?</w:t>
      </w:r>
    </w:p>
    <w:p w14:paraId="34A13D3B" w14:textId="77777777" w:rsidR="00BC10E3" w:rsidRPr="00B63ED3" w:rsidRDefault="00BC10E3" w:rsidP="00BC10E3">
      <w:pPr>
        <w:rPr>
          <w:lang w:val="en-US"/>
        </w:rPr>
      </w:pPr>
    </w:p>
    <w:p w14:paraId="7E0DFC4C" w14:textId="77777777" w:rsidR="00B223DF" w:rsidRPr="00004158" w:rsidRDefault="00B223DF" w:rsidP="00BC10E3">
      <w:pPr>
        <w:rPr>
          <w:color w:val="7030A0"/>
          <w:lang w:val="en-US"/>
        </w:rPr>
      </w:pPr>
      <w:r w:rsidRPr="00004158">
        <w:rPr>
          <w:color w:val="7030A0"/>
          <w:lang w:val="en-US"/>
        </w:rPr>
        <w:t>Really good question.</w:t>
      </w:r>
    </w:p>
    <w:p w14:paraId="07D21608" w14:textId="525B9705" w:rsidR="00EE4673" w:rsidRPr="00004158" w:rsidRDefault="00EE4673" w:rsidP="00BC10E3">
      <w:pPr>
        <w:rPr>
          <w:color w:val="7030A0"/>
          <w:lang w:val="en-US"/>
        </w:rPr>
      </w:pPr>
      <w:r w:rsidRPr="00004158">
        <w:rPr>
          <w:color w:val="7030A0"/>
          <w:lang w:val="en-US"/>
        </w:rPr>
        <w:t xml:space="preserve">Simple answer: </w:t>
      </w:r>
      <w:r w:rsidR="00F44A2B" w:rsidRPr="00004158">
        <w:rPr>
          <w:color w:val="7030A0"/>
          <w:lang w:val="en-US"/>
        </w:rPr>
        <w:t>I</w:t>
      </w:r>
      <w:r w:rsidRPr="00004158">
        <w:rPr>
          <w:color w:val="7030A0"/>
          <w:lang w:val="en-US"/>
        </w:rPr>
        <w:t xml:space="preserve">t </w:t>
      </w:r>
      <w:r w:rsidR="00983F56" w:rsidRPr="00004158">
        <w:rPr>
          <w:color w:val="7030A0"/>
          <w:lang w:val="en-US"/>
        </w:rPr>
        <w:t xml:space="preserve">is intended to </w:t>
      </w:r>
      <w:r w:rsidRPr="00004158">
        <w:rPr>
          <w:color w:val="7030A0"/>
          <w:lang w:val="en-US"/>
        </w:rPr>
        <w:t>reflect physical transformer</w:t>
      </w:r>
      <w:r w:rsidR="00F44A2B" w:rsidRPr="00004158">
        <w:rPr>
          <w:color w:val="7030A0"/>
          <w:lang w:val="en-US"/>
        </w:rPr>
        <w:t xml:space="preserve"> capabilities,</w:t>
      </w:r>
      <w:r w:rsidRPr="00004158">
        <w:rPr>
          <w:color w:val="7030A0"/>
          <w:lang w:val="en-US"/>
        </w:rPr>
        <w:t xml:space="preserve"> not </w:t>
      </w:r>
      <w:r w:rsidR="00B16D17" w:rsidRPr="00004158">
        <w:rPr>
          <w:color w:val="7030A0"/>
          <w:lang w:val="en-US"/>
        </w:rPr>
        <w:t xml:space="preserve">wider </w:t>
      </w:r>
      <w:r w:rsidRPr="00004158">
        <w:rPr>
          <w:color w:val="7030A0"/>
          <w:lang w:val="en-US"/>
        </w:rPr>
        <w:t>system</w:t>
      </w:r>
      <w:r w:rsidR="00F44A2B" w:rsidRPr="00004158">
        <w:rPr>
          <w:color w:val="7030A0"/>
          <w:lang w:val="en-US"/>
        </w:rPr>
        <w:t xml:space="preserve"> capabilities or constraints.</w:t>
      </w:r>
    </w:p>
    <w:p w14:paraId="05EE11C8" w14:textId="5E768AB2" w:rsidR="00983F56" w:rsidRPr="00004158" w:rsidRDefault="00983F56" w:rsidP="00BC10E3">
      <w:pPr>
        <w:rPr>
          <w:color w:val="7030A0"/>
          <w:lang w:val="en-US"/>
        </w:rPr>
      </w:pPr>
      <w:r w:rsidRPr="00004158">
        <w:rPr>
          <w:color w:val="7030A0"/>
          <w:lang w:val="en-US"/>
        </w:rPr>
        <w:t xml:space="preserve">Nuanced answer: </w:t>
      </w:r>
      <w:r w:rsidR="00F44A2B" w:rsidRPr="00004158">
        <w:rPr>
          <w:color w:val="7030A0"/>
          <w:lang w:val="en-US"/>
        </w:rPr>
        <w:t>H</w:t>
      </w:r>
      <w:r w:rsidRPr="00004158">
        <w:rPr>
          <w:color w:val="7030A0"/>
          <w:lang w:val="en-US"/>
        </w:rPr>
        <w:t xml:space="preserve">owever, </w:t>
      </w:r>
      <w:r w:rsidR="00A4274C" w:rsidRPr="00004158">
        <w:rPr>
          <w:color w:val="7030A0"/>
          <w:lang w:val="en-US"/>
        </w:rPr>
        <w:t>reverse flow limits</w:t>
      </w:r>
      <w:r w:rsidRPr="00004158">
        <w:rPr>
          <w:color w:val="7030A0"/>
          <w:lang w:val="en-US"/>
        </w:rPr>
        <w:t xml:space="preserve">, like transformer limits in LTDS, </w:t>
      </w:r>
      <w:r w:rsidR="00A4274C" w:rsidRPr="00004158">
        <w:rPr>
          <w:color w:val="7030A0"/>
          <w:lang w:val="en-US"/>
        </w:rPr>
        <w:t xml:space="preserve">also </w:t>
      </w:r>
      <w:r w:rsidRPr="00004158">
        <w:rPr>
          <w:color w:val="7030A0"/>
          <w:lang w:val="en-US"/>
        </w:rPr>
        <w:t>reflect a DNO choice about how the transformer is allowed to be operated</w:t>
      </w:r>
      <w:r w:rsidR="00A4274C" w:rsidRPr="00004158">
        <w:rPr>
          <w:color w:val="7030A0"/>
          <w:lang w:val="en-US"/>
        </w:rPr>
        <w:t xml:space="preserve"> (and could </w:t>
      </w:r>
      <w:r w:rsidR="00F44A2B" w:rsidRPr="00004158">
        <w:rPr>
          <w:color w:val="7030A0"/>
          <w:lang w:val="en-US"/>
        </w:rPr>
        <w:t>conceivably</w:t>
      </w:r>
      <w:r w:rsidR="00A4274C" w:rsidRPr="00004158">
        <w:rPr>
          <w:color w:val="7030A0"/>
          <w:lang w:val="en-US"/>
        </w:rPr>
        <w:t xml:space="preserve"> </w:t>
      </w:r>
      <w:del w:id="0" w:author="pat@cimpledata.com" w:date="2024-07-09T17:48:00Z" w16du:dateUtc="2024-07-09T16:48:00Z">
        <w:r w:rsidR="00A4274C" w:rsidRPr="00004158" w:rsidDel="00F54097">
          <w:rPr>
            <w:color w:val="7030A0"/>
            <w:lang w:val="en-US"/>
          </w:rPr>
          <w:delText xml:space="preserve">include </w:delText>
        </w:r>
      </w:del>
      <w:ins w:id="1" w:author="pat@cimpledata.com" w:date="2024-07-09T17:48:00Z" w16du:dateUtc="2024-07-09T16:48:00Z">
        <w:r w:rsidR="00F54097">
          <w:rPr>
            <w:color w:val="7030A0"/>
            <w:lang w:val="en-US"/>
          </w:rPr>
          <w:t>consider limitations of</w:t>
        </w:r>
        <w:r w:rsidR="00F54097" w:rsidRPr="00004158">
          <w:rPr>
            <w:color w:val="7030A0"/>
            <w:lang w:val="en-US"/>
          </w:rPr>
          <w:t xml:space="preserve"> </w:t>
        </w:r>
      </w:ins>
      <w:r w:rsidR="00A4274C" w:rsidRPr="00004158">
        <w:rPr>
          <w:color w:val="7030A0"/>
          <w:lang w:val="en-US"/>
        </w:rPr>
        <w:t xml:space="preserve">other equipment (like circuit switchers or breakers) or </w:t>
      </w:r>
      <w:r w:rsidR="00F44A2B" w:rsidRPr="00004158">
        <w:rPr>
          <w:color w:val="7030A0"/>
          <w:lang w:val="en-US"/>
        </w:rPr>
        <w:t>auxiliary</w:t>
      </w:r>
      <w:r w:rsidR="00A4274C" w:rsidRPr="00004158">
        <w:rPr>
          <w:color w:val="7030A0"/>
          <w:lang w:val="en-US"/>
        </w:rPr>
        <w:t xml:space="preserve"> equipment along the </w:t>
      </w:r>
      <w:r w:rsidR="003352B7" w:rsidRPr="00004158">
        <w:rPr>
          <w:color w:val="7030A0"/>
          <w:lang w:val="en-US"/>
        </w:rPr>
        <w:t>‘</w:t>
      </w:r>
      <w:r w:rsidR="00A4274C" w:rsidRPr="00004158">
        <w:rPr>
          <w:color w:val="7030A0"/>
          <w:lang w:val="en-US"/>
        </w:rPr>
        <w:t>transformer circuit’ between high and low voltage busses).</w:t>
      </w:r>
    </w:p>
    <w:p w14:paraId="39EE7874" w14:textId="77777777" w:rsidR="00983F56" w:rsidRPr="00004158" w:rsidRDefault="00983F56" w:rsidP="00BC10E3">
      <w:pPr>
        <w:rPr>
          <w:color w:val="7030A0"/>
          <w:lang w:val="en-US"/>
        </w:rPr>
      </w:pPr>
    </w:p>
    <w:p w14:paraId="4E9333C3" w14:textId="363B7440" w:rsidR="00B932F6" w:rsidRPr="00004158" w:rsidRDefault="00B223DF" w:rsidP="00BC10E3">
      <w:pPr>
        <w:rPr>
          <w:color w:val="7030A0"/>
          <w:lang w:val="en-US"/>
        </w:rPr>
      </w:pPr>
      <w:r w:rsidRPr="00004158">
        <w:rPr>
          <w:color w:val="7030A0"/>
          <w:lang w:val="en-US"/>
        </w:rPr>
        <w:t xml:space="preserve">For background, </w:t>
      </w:r>
      <w:r w:rsidR="007723A0" w:rsidRPr="00004158">
        <w:rPr>
          <w:color w:val="7030A0"/>
          <w:lang w:val="en-US"/>
        </w:rPr>
        <w:t>the requirement for a reverse flow limitation came from Table 2 – Transformer Data of the 2011 version of the LTDS Form of Statement,</w:t>
      </w:r>
    </w:p>
    <w:p w14:paraId="49AEC34A" w14:textId="77777777" w:rsidR="003D0D5B" w:rsidRPr="00004158" w:rsidRDefault="00B932F6" w:rsidP="00BC10E3">
      <w:pPr>
        <w:rPr>
          <w:color w:val="7030A0"/>
          <w:lang w:val="en-US"/>
        </w:rPr>
      </w:pPr>
      <w:r w:rsidRPr="00004158">
        <w:rPr>
          <w:noProof/>
          <w:color w:val="7030A0"/>
          <w14:ligatures w14:val="standardContextual"/>
        </w:rPr>
        <w:drawing>
          <wp:inline distT="0" distB="0" distL="0" distR="0" wp14:anchorId="09BAA833" wp14:editId="266715ED">
            <wp:extent cx="5731510" cy="1924685"/>
            <wp:effectExtent l="38100" t="38100" r="97790" b="94615"/>
            <wp:docPr id="10407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5964" name=""/>
                    <pic:cNvPicPr/>
                  </pic:nvPicPr>
                  <pic:blipFill>
                    <a:blip r:embed="rId5"/>
                    <a:stretch>
                      <a:fillRect/>
                    </a:stretch>
                  </pic:blipFill>
                  <pic:spPr>
                    <a:xfrm>
                      <a:off x="0" y="0"/>
                      <a:ext cx="5731510" cy="1924685"/>
                    </a:xfrm>
                    <a:prstGeom prst="rect">
                      <a:avLst/>
                    </a:prstGeom>
                    <a:effectLst>
                      <a:outerShdw blurRad="50800" dist="38100" dir="2700000" algn="tl" rotWithShape="0">
                        <a:prstClr val="black">
                          <a:alpha val="40000"/>
                        </a:prstClr>
                      </a:outerShdw>
                    </a:effectLst>
                  </pic:spPr>
                </pic:pic>
              </a:graphicData>
            </a:graphic>
          </wp:inline>
        </w:drawing>
      </w:r>
      <w:r w:rsidR="007723A0" w:rsidRPr="00004158">
        <w:rPr>
          <w:color w:val="7030A0"/>
          <w:lang w:val="en-US"/>
        </w:rPr>
        <w:t xml:space="preserve"> </w:t>
      </w:r>
    </w:p>
    <w:p w14:paraId="5FCD4F6F" w14:textId="77777777" w:rsidR="00A55B8A" w:rsidRPr="00004158" w:rsidRDefault="00A55B8A" w:rsidP="00BC10E3">
      <w:pPr>
        <w:rPr>
          <w:color w:val="7030A0"/>
          <w:lang w:val="en-US"/>
        </w:rPr>
      </w:pPr>
    </w:p>
    <w:p w14:paraId="5E60CD9A" w14:textId="5280CE51" w:rsidR="003D0D5B" w:rsidRPr="00004158" w:rsidRDefault="00CA386B" w:rsidP="00BC10E3">
      <w:pPr>
        <w:rPr>
          <w:color w:val="7030A0"/>
          <w:lang w:val="en-US"/>
        </w:rPr>
      </w:pPr>
      <w:r w:rsidRPr="00004158">
        <w:rPr>
          <w:color w:val="7030A0"/>
          <w:lang w:val="en-US"/>
        </w:rPr>
        <w:t>Here’s a sample of the</w:t>
      </w:r>
      <w:r w:rsidR="00A55B8A" w:rsidRPr="00004158">
        <w:rPr>
          <w:color w:val="7030A0"/>
          <w:lang w:val="en-US"/>
        </w:rPr>
        <w:t xml:space="preserve"> LTDS Table 2s</w:t>
      </w:r>
      <w:r w:rsidRPr="00004158">
        <w:rPr>
          <w:color w:val="7030A0"/>
          <w:lang w:val="en-US"/>
        </w:rPr>
        <w:t xml:space="preserve"> published </w:t>
      </w:r>
      <w:r w:rsidR="00A55B8A" w:rsidRPr="00004158">
        <w:rPr>
          <w:color w:val="7030A0"/>
          <w:lang w:val="en-US"/>
        </w:rPr>
        <w:t>by</w:t>
      </w:r>
      <w:r w:rsidRPr="00004158">
        <w:rPr>
          <w:color w:val="7030A0"/>
          <w:lang w:val="en-US"/>
        </w:rPr>
        <w:t xml:space="preserve"> various DNOs</w:t>
      </w:r>
      <w:r w:rsidR="00A55B8A" w:rsidRPr="00004158">
        <w:rPr>
          <w:color w:val="7030A0"/>
          <w:lang w:val="en-US"/>
        </w:rPr>
        <w:t xml:space="preserve"> in 2022 under the 2011 FoS requirements</w:t>
      </w:r>
      <w:r w:rsidRPr="00004158">
        <w:rPr>
          <w:color w:val="7030A0"/>
          <w:lang w:val="en-US"/>
        </w:rPr>
        <w:t>:</w:t>
      </w:r>
    </w:p>
    <w:p w14:paraId="4453055C" w14:textId="760158E3" w:rsidR="00CA386B" w:rsidRPr="00004158" w:rsidRDefault="00CA386B" w:rsidP="00BC10E3">
      <w:pPr>
        <w:rPr>
          <w:color w:val="7030A0"/>
          <w:lang w:val="en-US"/>
        </w:rPr>
      </w:pPr>
      <w:r w:rsidRPr="00004158">
        <w:rPr>
          <w:noProof/>
          <w:color w:val="7030A0"/>
          <w14:ligatures w14:val="standardContextual"/>
        </w:rPr>
        <w:lastRenderedPageBreak/>
        <w:drawing>
          <wp:inline distT="0" distB="0" distL="0" distR="0" wp14:anchorId="6C4B3D99" wp14:editId="2B0F3F92">
            <wp:extent cx="1613851" cy="2611174"/>
            <wp:effectExtent l="38100" t="38100" r="100965" b="93980"/>
            <wp:docPr id="85563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34241" name=""/>
                    <pic:cNvPicPr/>
                  </pic:nvPicPr>
                  <pic:blipFill>
                    <a:blip r:embed="rId6"/>
                    <a:stretch>
                      <a:fillRect/>
                    </a:stretch>
                  </pic:blipFill>
                  <pic:spPr>
                    <a:xfrm>
                      <a:off x="0" y="0"/>
                      <a:ext cx="1626091" cy="2630979"/>
                    </a:xfrm>
                    <a:prstGeom prst="rect">
                      <a:avLst/>
                    </a:prstGeom>
                    <a:effectLst>
                      <a:outerShdw blurRad="50800" dist="38100" dir="2700000" algn="tl" rotWithShape="0">
                        <a:prstClr val="black">
                          <a:alpha val="40000"/>
                        </a:prstClr>
                      </a:outerShdw>
                    </a:effectLst>
                  </pic:spPr>
                </pic:pic>
              </a:graphicData>
            </a:graphic>
          </wp:inline>
        </w:drawing>
      </w:r>
      <w:r w:rsidR="00A55B8A" w:rsidRPr="00004158">
        <w:rPr>
          <w:noProof/>
          <w:color w:val="7030A0"/>
          <w14:ligatures w14:val="standardContextual"/>
        </w:rPr>
        <w:t xml:space="preserve"> </w:t>
      </w:r>
      <w:r w:rsidRPr="00004158">
        <w:rPr>
          <w:noProof/>
          <w:color w:val="7030A0"/>
        </w:rPr>
        <w:drawing>
          <wp:inline distT="0" distB="0" distL="0" distR="0" wp14:anchorId="17FD52DA" wp14:editId="4B7314BE">
            <wp:extent cx="896944" cy="2254564"/>
            <wp:effectExtent l="38100" t="38100" r="93980" b="88900"/>
            <wp:docPr id="154759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90858" name=""/>
                    <pic:cNvPicPr/>
                  </pic:nvPicPr>
                  <pic:blipFill>
                    <a:blip r:embed="rId7"/>
                    <a:stretch>
                      <a:fillRect/>
                    </a:stretch>
                  </pic:blipFill>
                  <pic:spPr>
                    <a:xfrm>
                      <a:off x="0" y="0"/>
                      <a:ext cx="905505" cy="2276083"/>
                    </a:xfrm>
                    <a:prstGeom prst="rect">
                      <a:avLst/>
                    </a:prstGeom>
                    <a:effectLst>
                      <a:outerShdw blurRad="50800" dist="38100" dir="2700000" algn="tl" rotWithShape="0">
                        <a:prstClr val="black">
                          <a:alpha val="40000"/>
                        </a:prstClr>
                      </a:outerShdw>
                    </a:effectLst>
                  </pic:spPr>
                </pic:pic>
              </a:graphicData>
            </a:graphic>
          </wp:inline>
        </w:drawing>
      </w:r>
      <w:r w:rsidR="00A55B8A" w:rsidRPr="00004158">
        <w:rPr>
          <w:noProof/>
          <w:color w:val="7030A0"/>
          <w14:ligatures w14:val="standardContextual"/>
        </w:rPr>
        <w:t xml:space="preserve">  </w:t>
      </w:r>
      <w:r w:rsidR="00A55B8A" w:rsidRPr="00004158">
        <w:rPr>
          <w:noProof/>
          <w:color w:val="7030A0"/>
          <w14:ligatures w14:val="standardContextual"/>
        </w:rPr>
        <w:drawing>
          <wp:inline distT="0" distB="0" distL="0" distR="0" wp14:anchorId="06F6BE63" wp14:editId="50994AA2">
            <wp:extent cx="1031929" cy="2585537"/>
            <wp:effectExtent l="38100" t="38100" r="92075" b="100965"/>
            <wp:docPr id="50118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85037" name=""/>
                    <pic:cNvPicPr/>
                  </pic:nvPicPr>
                  <pic:blipFill>
                    <a:blip r:embed="rId8"/>
                    <a:stretch>
                      <a:fillRect/>
                    </a:stretch>
                  </pic:blipFill>
                  <pic:spPr>
                    <a:xfrm>
                      <a:off x="0" y="0"/>
                      <a:ext cx="1041177" cy="2608708"/>
                    </a:xfrm>
                    <a:prstGeom prst="rect">
                      <a:avLst/>
                    </a:prstGeom>
                    <a:effectLst>
                      <a:outerShdw blurRad="50800" dist="38100" dir="2700000" algn="tl" rotWithShape="0">
                        <a:prstClr val="black">
                          <a:alpha val="40000"/>
                        </a:prstClr>
                      </a:outerShdw>
                    </a:effectLst>
                  </pic:spPr>
                </pic:pic>
              </a:graphicData>
            </a:graphic>
          </wp:inline>
        </w:drawing>
      </w:r>
      <w:r w:rsidR="00A55B8A" w:rsidRPr="00004158">
        <w:rPr>
          <w:noProof/>
          <w:color w:val="7030A0"/>
          <w14:ligatures w14:val="standardContextual"/>
        </w:rPr>
        <w:drawing>
          <wp:inline distT="0" distB="0" distL="0" distR="0" wp14:anchorId="3740C922" wp14:editId="2B3B9075">
            <wp:extent cx="1070709" cy="1855408"/>
            <wp:effectExtent l="38100" t="38100" r="91440" b="88265"/>
            <wp:docPr id="132127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78894" name=""/>
                    <pic:cNvPicPr/>
                  </pic:nvPicPr>
                  <pic:blipFill>
                    <a:blip r:embed="rId9"/>
                    <a:stretch>
                      <a:fillRect/>
                    </a:stretch>
                  </pic:blipFill>
                  <pic:spPr>
                    <a:xfrm>
                      <a:off x="0" y="0"/>
                      <a:ext cx="1086069" cy="1882025"/>
                    </a:xfrm>
                    <a:prstGeom prst="rect">
                      <a:avLst/>
                    </a:prstGeom>
                    <a:effectLst>
                      <a:outerShdw blurRad="50800" dist="38100" dir="2700000" algn="tl" rotWithShape="0">
                        <a:prstClr val="black">
                          <a:alpha val="40000"/>
                        </a:prstClr>
                      </a:outerShdw>
                    </a:effectLst>
                  </pic:spPr>
                </pic:pic>
              </a:graphicData>
            </a:graphic>
          </wp:inline>
        </w:drawing>
      </w:r>
    </w:p>
    <w:p w14:paraId="152EC4FC" w14:textId="77777777" w:rsidR="00CA386B" w:rsidRPr="00004158" w:rsidRDefault="00CA386B" w:rsidP="00BC10E3">
      <w:pPr>
        <w:rPr>
          <w:color w:val="7030A0"/>
          <w:lang w:val="en-US"/>
        </w:rPr>
      </w:pPr>
    </w:p>
    <w:p w14:paraId="5FF2739D" w14:textId="6EF3A057" w:rsidR="00D743A8" w:rsidRPr="00004158" w:rsidRDefault="00534F56" w:rsidP="00BC10E3">
      <w:pPr>
        <w:rPr>
          <w:color w:val="7030A0"/>
          <w:lang w:val="en-US"/>
        </w:rPr>
      </w:pPr>
      <w:r w:rsidRPr="00004158">
        <w:rPr>
          <w:color w:val="7030A0"/>
          <w:lang w:val="en-US"/>
        </w:rPr>
        <w:t>Some DNOs filled out the Table based strictly on nameplate (though the choice of which of the manufacturer</w:t>
      </w:r>
      <w:r w:rsidR="00D743A8" w:rsidRPr="00004158">
        <w:rPr>
          <w:color w:val="7030A0"/>
          <w:lang w:val="en-US"/>
        </w:rPr>
        <w:t xml:space="preserve"> MVA</w:t>
      </w:r>
      <w:r w:rsidRPr="00004158">
        <w:rPr>
          <w:color w:val="7030A0"/>
          <w:lang w:val="en-US"/>
        </w:rPr>
        <w:t xml:space="preserve"> ratings </w:t>
      </w:r>
      <w:r w:rsidR="00D743A8" w:rsidRPr="00004158">
        <w:rPr>
          <w:color w:val="7030A0"/>
          <w:lang w:val="en-US"/>
        </w:rPr>
        <w:t xml:space="preserve">was used (e.g., </w:t>
      </w:r>
      <w:r w:rsidRPr="00004158">
        <w:rPr>
          <w:color w:val="7030A0"/>
          <w:lang w:val="en-US"/>
        </w:rPr>
        <w:t>‘no fan/no pump’, ‘fan/no pump’, or ‘fan/pump’</w:t>
      </w:r>
      <w:r w:rsidR="00D743A8" w:rsidRPr="00004158">
        <w:rPr>
          <w:color w:val="7030A0"/>
          <w:lang w:val="en-US"/>
        </w:rPr>
        <w:t xml:space="preserve">) </w:t>
      </w:r>
      <w:r w:rsidRPr="00004158">
        <w:rPr>
          <w:color w:val="7030A0"/>
          <w:lang w:val="en-US"/>
        </w:rPr>
        <w:t>varied)</w:t>
      </w:r>
      <w:r w:rsidR="00D743A8" w:rsidRPr="00004158">
        <w:rPr>
          <w:color w:val="7030A0"/>
          <w:lang w:val="en-US"/>
        </w:rPr>
        <w:t xml:space="preserve"> other </w:t>
      </w:r>
      <w:r w:rsidRPr="00004158">
        <w:rPr>
          <w:color w:val="7030A0"/>
          <w:lang w:val="en-US"/>
        </w:rPr>
        <w:t xml:space="preserve">DNOs adjusted </w:t>
      </w:r>
      <w:r w:rsidR="00D743A8" w:rsidRPr="00004158">
        <w:rPr>
          <w:color w:val="7030A0"/>
          <w:lang w:val="en-US"/>
        </w:rPr>
        <w:t xml:space="preserve">the </w:t>
      </w:r>
      <w:r w:rsidRPr="00004158">
        <w:rPr>
          <w:color w:val="7030A0"/>
          <w:lang w:val="en-US"/>
        </w:rPr>
        <w:t xml:space="preserve">ratings </w:t>
      </w:r>
      <w:r w:rsidR="00D743A8" w:rsidRPr="00004158">
        <w:rPr>
          <w:color w:val="7030A0"/>
          <w:lang w:val="en-US"/>
        </w:rPr>
        <w:t xml:space="preserve">values based on ambient temperature considerations. </w:t>
      </w:r>
      <w:r w:rsidR="00B16D17" w:rsidRPr="00004158">
        <w:rPr>
          <w:color w:val="7030A0"/>
          <w:lang w:val="en-US"/>
        </w:rPr>
        <w:t>Some DNOs supplied some information related to reverse power capability for nearly every transformer, others universally said the information was not known.</w:t>
      </w:r>
      <w:r w:rsidR="006C3AB6" w:rsidRPr="00004158">
        <w:rPr>
          <w:color w:val="7030A0"/>
          <w:lang w:val="en-US"/>
        </w:rPr>
        <w:t xml:space="preserve">  Conversations with the DNOs in LTDS Working Group meetings reflected the same divergence of interpretation.</w:t>
      </w:r>
    </w:p>
    <w:p w14:paraId="7FA365A3" w14:textId="77777777" w:rsidR="00D743A8" w:rsidRPr="00004158" w:rsidRDefault="00D743A8" w:rsidP="00BC10E3">
      <w:pPr>
        <w:rPr>
          <w:color w:val="7030A0"/>
          <w:lang w:val="en-US"/>
        </w:rPr>
      </w:pPr>
    </w:p>
    <w:p w14:paraId="5166B731" w14:textId="67BD0262" w:rsidR="003D0D5B" w:rsidRPr="00004158" w:rsidRDefault="00A55B8A" w:rsidP="00BC10E3">
      <w:pPr>
        <w:rPr>
          <w:color w:val="7030A0"/>
          <w:lang w:val="en-US"/>
        </w:rPr>
      </w:pPr>
      <w:r w:rsidRPr="00004158">
        <w:rPr>
          <w:color w:val="7030A0"/>
          <w:lang w:val="en-US"/>
        </w:rPr>
        <w:t xml:space="preserve">Given this context, </w:t>
      </w:r>
      <w:r w:rsidR="00D743A8" w:rsidRPr="00004158">
        <w:rPr>
          <w:color w:val="7030A0"/>
          <w:lang w:val="en-US"/>
        </w:rPr>
        <w:t xml:space="preserve">we decided to implement </w:t>
      </w:r>
      <w:r w:rsidR="00311937" w:rsidRPr="00004158">
        <w:rPr>
          <w:color w:val="7030A0"/>
          <w:lang w:val="en-US"/>
        </w:rPr>
        <w:t xml:space="preserve">the expression of reverse flow limits in a fashion parallel to that used for ‘normal’ </w:t>
      </w:r>
      <w:r w:rsidRPr="00004158">
        <w:rPr>
          <w:color w:val="7030A0"/>
          <w:lang w:val="en-US"/>
        </w:rPr>
        <w:t>transformer MVA limit</w:t>
      </w:r>
      <w:r w:rsidR="00311937" w:rsidRPr="00004158">
        <w:rPr>
          <w:color w:val="7030A0"/>
          <w:lang w:val="en-US"/>
        </w:rPr>
        <w:t>s</w:t>
      </w:r>
      <w:r w:rsidR="007976B7" w:rsidRPr="00004158">
        <w:rPr>
          <w:color w:val="7030A0"/>
          <w:lang w:val="en-US"/>
        </w:rPr>
        <w:t>, b</w:t>
      </w:r>
      <w:r w:rsidR="00311937" w:rsidRPr="00004158">
        <w:rPr>
          <w:color w:val="7030A0"/>
          <w:lang w:val="en-US"/>
        </w:rPr>
        <w:t xml:space="preserve">y using the CIM OperationalLimit </w:t>
      </w:r>
      <w:r w:rsidR="006C3AB6" w:rsidRPr="00004158">
        <w:rPr>
          <w:color w:val="7030A0"/>
          <w:lang w:val="en-US"/>
        </w:rPr>
        <w:t>collection</w:t>
      </w:r>
      <w:r w:rsidR="00311937" w:rsidRPr="00004158">
        <w:rPr>
          <w:color w:val="7030A0"/>
          <w:lang w:val="en-US"/>
        </w:rPr>
        <w:t xml:space="preserve"> of classes</w:t>
      </w:r>
      <w:r w:rsidR="007976B7" w:rsidRPr="00004158">
        <w:rPr>
          <w:color w:val="7030A0"/>
          <w:lang w:val="en-US"/>
        </w:rPr>
        <w:t>:</w:t>
      </w:r>
      <w:r w:rsidR="00311937" w:rsidRPr="00004158">
        <w:rPr>
          <w:color w:val="7030A0"/>
          <w:lang w:val="en-US"/>
        </w:rPr>
        <w:t xml:space="preserve"> </w:t>
      </w:r>
      <w:r w:rsidRPr="00004158">
        <w:rPr>
          <w:color w:val="7030A0"/>
          <w:lang w:val="en-US"/>
        </w:rPr>
        <w:t xml:space="preserve"> </w:t>
      </w:r>
    </w:p>
    <w:p w14:paraId="0D3D319D" w14:textId="6EEBF76F" w:rsidR="00311937" w:rsidRPr="00004158" w:rsidRDefault="00BD6910" w:rsidP="00BC10E3">
      <w:pPr>
        <w:rPr>
          <w:color w:val="7030A0"/>
          <w:lang w:val="en-US"/>
        </w:rPr>
      </w:pPr>
      <w:r w:rsidRPr="00004158">
        <w:rPr>
          <w:color w:val="7030A0"/>
        </w:rPr>
        <w:object w:dxaOrig="9971" w:dyaOrig="8871" w14:anchorId="268957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4pt;height:511pt" o:ole="">
            <v:imagedata r:id="rId10" o:title=""/>
          </v:shape>
          <o:OLEObject Type="Embed" ProgID="Visio.Drawing.15" ShapeID="_x0000_i1025" DrawAspect="Content" ObjectID="_1782052950" r:id="rId11"/>
        </w:object>
      </w:r>
    </w:p>
    <w:p w14:paraId="16F22FF4" w14:textId="77777777" w:rsidR="00A4274C" w:rsidRPr="00004158" w:rsidRDefault="00A4274C" w:rsidP="00BC10E3">
      <w:pPr>
        <w:rPr>
          <w:color w:val="7030A0"/>
          <w:lang w:val="en-US"/>
        </w:rPr>
      </w:pPr>
    </w:p>
    <w:p w14:paraId="4FE8CC1C" w14:textId="77777777" w:rsidR="003352B7" w:rsidRPr="00004158" w:rsidRDefault="00311937" w:rsidP="006C3AB6">
      <w:pPr>
        <w:rPr>
          <w:color w:val="7030A0"/>
          <w:lang w:val="en-US"/>
        </w:rPr>
      </w:pPr>
      <w:r w:rsidRPr="00004158">
        <w:rPr>
          <w:color w:val="7030A0"/>
          <w:lang w:val="en-US"/>
        </w:rPr>
        <w:t xml:space="preserve">The definition of the meaning of the ApparentPowerLimit.normalValue for the normal flow direction would be something like:  </w:t>
      </w:r>
    </w:p>
    <w:p w14:paraId="31A7A236" w14:textId="3396C3B2" w:rsidR="007976B7" w:rsidRPr="00004158" w:rsidRDefault="00311937" w:rsidP="006C3AB6">
      <w:pPr>
        <w:ind w:left="851"/>
        <w:rPr>
          <w:i/>
          <w:iCs/>
          <w:color w:val="7030A0"/>
          <w:lang w:val="en-US"/>
        </w:rPr>
      </w:pPr>
      <w:r w:rsidRPr="00004158">
        <w:rPr>
          <w:i/>
          <w:iCs/>
          <w:color w:val="7030A0"/>
          <w:lang w:val="en-US"/>
        </w:rPr>
        <w:t xml:space="preserve">The </w:t>
      </w:r>
      <w:r w:rsidR="003352B7" w:rsidRPr="00004158">
        <w:rPr>
          <w:i/>
          <w:iCs/>
          <w:color w:val="7030A0"/>
          <w:lang w:val="en-US"/>
        </w:rPr>
        <w:t xml:space="preserve">apparent power </w:t>
      </w:r>
      <w:r w:rsidRPr="00004158">
        <w:rPr>
          <w:i/>
          <w:iCs/>
          <w:color w:val="7030A0"/>
          <w:lang w:val="en-US"/>
        </w:rPr>
        <w:t xml:space="preserve">operating limit </w:t>
      </w:r>
      <w:r w:rsidR="003352B7" w:rsidRPr="00004158">
        <w:rPr>
          <w:i/>
          <w:iCs/>
          <w:color w:val="7030A0"/>
          <w:lang w:val="en-US"/>
        </w:rPr>
        <w:t xml:space="preserve">of the transformer circuit for power flowing into the transformer high voltage winding which is </w:t>
      </w:r>
      <w:r w:rsidRPr="00004158">
        <w:rPr>
          <w:i/>
          <w:iCs/>
          <w:color w:val="7030A0"/>
          <w:lang w:val="en-US"/>
        </w:rPr>
        <w:t xml:space="preserve">used by the DNO for its studies related to a </w:t>
      </w:r>
      <w:r w:rsidR="007976B7" w:rsidRPr="00004158">
        <w:rPr>
          <w:i/>
          <w:iCs/>
          <w:color w:val="7030A0"/>
          <w:lang w:val="en-US"/>
        </w:rPr>
        <w:t>time of year falling between the validFrom and validTo dates.</w:t>
      </w:r>
      <w:r w:rsidR="003352B7" w:rsidRPr="00004158">
        <w:rPr>
          <w:i/>
          <w:iCs/>
          <w:color w:val="7030A0"/>
          <w:lang w:val="en-US"/>
        </w:rPr>
        <w:t xml:space="preserve"> </w:t>
      </w:r>
    </w:p>
    <w:p w14:paraId="40AB77AD" w14:textId="49834247" w:rsidR="003352B7" w:rsidRPr="00004158" w:rsidRDefault="00F370CE" w:rsidP="006C3AB6">
      <w:pPr>
        <w:rPr>
          <w:color w:val="7030A0"/>
          <w:lang w:val="en-US"/>
        </w:rPr>
      </w:pPr>
      <w:r w:rsidRPr="00004158">
        <w:rPr>
          <w:color w:val="7030A0"/>
          <w:lang w:val="en-US"/>
        </w:rPr>
        <w:t>And the definition for reverse flow direction would be something like:</w:t>
      </w:r>
    </w:p>
    <w:p w14:paraId="48FE40E0" w14:textId="5B67C370" w:rsidR="00F370CE" w:rsidRPr="00004158" w:rsidRDefault="00F370CE" w:rsidP="006C3AB6">
      <w:pPr>
        <w:ind w:left="851"/>
        <w:rPr>
          <w:i/>
          <w:iCs/>
          <w:color w:val="7030A0"/>
          <w:lang w:val="en-US"/>
        </w:rPr>
      </w:pPr>
      <w:r w:rsidRPr="00004158">
        <w:rPr>
          <w:i/>
          <w:iCs/>
          <w:color w:val="7030A0"/>
          <w:lang w:val="en-US"/>
        </w:rPr>
        <w:t xml:space="preserve">The apparent power operating limit of the transformer circuit for power flowing out of the transformer high voltage winding which is used by the DNO for its studies related to a time of year falling between the validFrom and validTo dates. </w:t>
      </w:r>
    </w:p>
    <w:p w14:paraId="4E9101AD" w14:textId="77777777" w:rsidR="00F370CE" w:rsidRPr="00004158" w:rsidRDefault="00F370CE" w:rsidP="006C3AB6">
      <w:pPr>
        <w:rPr>
          <w:color w:val="7030A0"/>
          <w:lang w:val="en-US"/>
        </w:rPr>
      </w:pPr>
    </w:p>
    <w:p w14:paraId="5EC95DDE" w14:textId="69280D91" w:rsidR="003352B7" w:rsidRPr="00004158" w:rsidRDefault="00F370CE" w:rsidP="006C3AB6">
      <w:pPr>
        <w:rPr>
          <w:color w:val="7030A0"/>
          <w:lang w:val="en-US"/>
        </w:rPr>
      </w:pPr>
      <w:r w:rsidRPr="00004158">
        <w:rPr>
          <w:color w:val="7030A0"/>
          <w:lang w:val="en-US"/>
        </w:rPr>
        <w:t xml:space="preserve">The main intent of this </w:t>
      </w:r>
      <w:r w:rsidR="00B16D17" w:rsidRPr="00004158">
        <w:rPr>
          <w:color w:val="7030A0"/>
          <w:lang w:val="en-US"/>
        </w:rPr>
        <w:t>data structure</w:t>
      </w:r>
      <w:r w:rsidRPr="00004158">
        <w:rPr>
          <w:color w:val="7030A0"/>
          <w:lang w:val="en-US"/>
        </w:rPr>
        <w:t xml:space="preserve"> was to allow a DNO to share the limit value(s) it would typically use in its own studies of various conditions at various times of year. The assumption being that the sharing of those limits would enable folks submitting connection applications to have the best understanding of how a DNO might evaluate the application. </w:t>
      </w:r>
    </w:p>
    <w:p w14:paraId="439D7DDE" w14:textId="77777777" w:rsidR="00F54097" w:rsidRDefault="00F54097" w:rsidP="006C3AB6">
      <w:pPr>
        <w:rPr>
          <w:color w:val="7030A0"/>
          <w:lang w:val="en-GB"/>
        </w:rPr>
      </w:pPr>
    </w:p>
    <w:p w14:paraId="3287B7B5" w14:textId="2415F2A4" w:rsidR="00F370CE" w:rsidRPr="00004158" w:rsidDel="00F54097" w:rsidRDefault="00F370CE" w:rsidP="00F54097">
      <w:pPr>
        <w:rPr>
          <w:del w:id="2" w:author="pat@cimpledata.com" w:date="2024-07-09T17:53:00Z" w16du:dateUtc="2024-07-09T16:53:00Z"/>
          <w:color w:val="7030A0"/>
          <w:lang w:val="en-US"/>
        </w:rPr>
      </w:pPr>
      <w:commentRangeStart w:id="3"/>
      <w:r w:rsidRPr="00004158">
        <w:rPr>
          <w:color w:val="7030A0"/>
          <w:lang w:val="en-US"/>
        </w:rPr>
        <w:t xml:space="preserve">It’s probably important to point out that the population of the </w:t>
      </w:r>
      <w:r w:rsidR="00B16D17" w:rsidRPr="00004158">
        <w:rPr>
          <w:color w:val="7030A0"/>
          <w:lang w:val="en-US"/>
        </w:rPr>
        <w:t xml:space="preserve">data structure could be </w:t>
      </w:r>
      <w:ins w:id="4" w:author="pat@cimpledata.com" w:date="2024-07-09T17:52:00Z" w16du:dateUtc="2024-07-09T16:52:00Z">
        <w:r w:rsidR="00F54097">
          <w:rPr>
            <w:color w:val="7030A0"/>
            <w:lang w:val="en-US"/>
          </w:rPr>
          <w:t xml:space="preserve">as </w:t>
        </w:r>
      </w:ins>
      <w:del w:id="5" w:author="pat@cimpledata.com" w:date="2024-07-09T17:52:00Z" w16du:dateUtc="2024-07-09T16:52:00Z">
        <w:r w:rsidR="00B16D17" w:rsidRPr="00004158" w:rsidDel="00F54097">
          <w:rPr>
            <w:color w:val="7030A0"/>
            <w:lang w:val="en-US"/>
          </w:rPr>
          <w:delText xml:space="preserve">very </w:delText>
        </w:r>
      </w:del>
      <w:r w:rsidR="00B16D17" w:rsidRPr="00004158">
        <w:rPr>
          <w:color w:val="7030A0"/>
          <w:lang w:val="en-US"/>
        </w:rPr>
        <w:t>simple</w:t>
      </w:r>
      <w:ins w:id="6" w:author="pat@cimpledata.com" w:date="2024-07-09T17:53:00Z" w16du:dateUtc="2024-07-09T16:53:00Z">
        <w:r w:rsidR="00F54097">
          <w:rPr>
            <w:color w:val="7030A0"/>
            <w:lang w:val="en-US"/>
          </w:rPr>
          <w:t xml:space="preserve"> as</w:t>
        </w:r>
      </w:ins>
      <w:del w:id="7" w:author="pat@cimpledata.com" w:date="2024-07-09T17:52:00Z" w16du:dateUtc="2024-07-09T16:52:00Z">
        <w:r w:rsidR="00B16D17" w:rsidRPr="00004158" w:rsidDel="00F54097">
          <w:rPr>
            <w:color w:val="7030A0"/>
            <w:lang w:val="en-US"/>
          </w:rPr>
          <w:delText>:</w:delText>
        </w:r>
      </w:del>
    </w:p>
    <w:p w14:paraId="4CD90EA6" w14:textId="6C67641A" w:rsidR="00B16D17" w:rsidRPr="00004158" w:rsidDel="00F54097" w:rsidRDefault="007976B7" w:rsidP="00F54097">
      <w:pPr>
        <w:rPr>
          <w:del w:id="8" w:author="pat@cimpledata.com" w:date="2024-07-09T17:52:00Z" w16du:dateUtc="2024-07-09T16:52:00Z"/>
          <w:color w:val="7030A0"/>
          <w:lang w:val="en-US"/>
        </w:rPr>
        <w:pPrChange w:id="9" w:author="pat@cimpledata.com" w:date="2024-07-09T17:53:00Z" w16du:dateUtc="2024-07-09T16:53:00Z">
          <w:pPr>
            <w:pStyle w:val="ListParagraph"/>
            <w:numPr>
              <w:numId w:val="2"/>
            </w:numPr>
            <w:ind w:hanging="360"/>
          </w:pPr>
        </w:pPrChange>
      </w:pPr>
      <w:del w:id="10" w:author="pat@cimpledata.com" w:date="2024-07-09T17:52:00Z" w16du:dateUtc="2024-07-09T16:52:00Z">
        <w:r w:rsidRPr="00004158" w:rsidDel="00F54097">
          <w:rPr>
            <w:color w:val="7030A0"/>
            <w:lang w:val="en-US"/>
          </w:rPr>
          <w:delText xml:space="preserve">Nothing stopping a DNO from having only one cim:OperationalLimitSet associated with a transformer winding which covers the whole calendar year. </w:delText>
        </w:r>
      </w:del>
    </w:p>
    <w:p w14:paraId="6BA48BA3" w14:textId="06C6723B" w:rsidR="007976B7" w:rsidRPr="00004158" w:rsidRDefault="007976B7" w:rsidP="00F54097">
      <w:pPr>
        <w:rPr>
          <w:color w:val="7030A0"/>
          <w:lang w:val="en-US"/>
        </w:rPr>
        <w:pPrChange w:id="11" w:author="pat@cimpledata.com" w:date="2024-07-09T17:53:00Z" w16du:dateUtc="2024-07-09T16:53:00Z">
          <w:pPr>
            <w:pStyle w:val="ListParagraph"/>
            <w:numPr>
              <w:numId w:val="2"/>
            </w:numPr>
            <w:ind w:hanging="360"/>
          </w:pPr>
        </w:pPrChange>
      </w:pPr>
      <w:del w:id="12" w:author="pat@cimpledata.com" w:date="2024-07-09T17:53:00Z" w16du:dateUtc="2024-07-09T16:53:00Z">
        <w:r w:rsidRPr="00004158" w:rsidDel="00F54097">
          <w:rPr>
            <w:color w:val="7030A0"/>
            <w:lang w:val="en-US"/>
          </w:rPr>
          <w:delText>Nothing stopping a DNO from</w:delText>
        </w:r>
      </w:del>
      <w:r w:rsidRPr="00004158">
        <w:rPr>
          <w:color w:val="7030A0"/>
          <w:lang w:val="en-US"/>
        </w:rPr>
        <w:t xml:space="preserve"> putting a transformer nameplate rating value in ApparentPowerLimit</w:t>
      </w:r>
      <w:r w:rsidR="00F44A2B" w:rsidRPr="00004158">
        <w:rPr>
          <w:color w:val="7030A0"/>
          <w:lang w:val="en-US"/>
        </w:rPr>
        <w:t>.</w:t>
      </w:r>
      <w:r w:rsidRPr="00004158">
        <w:rPr>
          <w:color w:val="7030A0"/>
          <w:lang w:val="en-US"/>
        </w:rPr>
        <w:t>normalValue and not considering any other limiting ‘transformer circuit’ elements.</w:t>
      </w:r>
      <w:commentRangeEnd w:id="3"/>
      <w:r w:rsidR="00DD7A63">
        <w:rPr>
          <w:rStyle w:val="CommentReference"/>
        </w:rPr>
        <w:commentReference w:id="3"/>
      </w:r>
    </w:p>
    <w:p w14:paraId="04198B3B" w14:textId="77777777" w:rsidR="00F54097" w:rsidRDefault="00F54097" w:rsidP="006C3AB6">
      <w:pPr>
        <w:rPr>
          <w:ins w:id="13" w:author="pat@cimpledata.com" w:date="2024-07-09T17:53:00Z" w16du:dateUtc="2024-07-09T16:53:00Z"/>
          <w:color w:val="7030A0"/>
          <w:lang w:val="en-US"/>
        </w:rPr>
      </w:pPr>
    </w:p>
    <w:p w14:paraId="35EAEDAA" w14:textId="306093F9" w:rsidR="007976B7" w:rsidRPr="00004158" w:rsidRDefault="00B16D17" w:rsidP="006C3AB6">
      <w:pPr>
        <w:rPr>
          <w:color w:val="7030A0"/>
          <w:lang w:val="en-US"/>
        </w:rPr>
      </w:pPr>
      <w:r w:rsidRPr="00004158">
        <w:rPr>
          <w:color w:val="7030A0"/>
          <w:lang w:val="en-US"/>
        </w:rPr>
        <w:t>Note also that the ApparentPowerLimit object is not required for transformers whose reverse flow capability is declared unknown (</w:t>
      </w:r>
      <w:r w:rsidR="006272BF" w:rsidRPr="00004158">
        <w:rPr>
          <w:color w:val="7030A0"/>
          <w:lang w:val="en-US"/>
        </w:rPr>
        <w:t>via</w:t>
      </w:r>
      <w:r w:rsidRPr="00004158">
        <w:rPr>
          <w:color w:val="7030A0"/>
          <w:lang w:val="en-US"/>
        </w:rPr>
        <w:t xml:space="preserve"> the gb:PowerTransformer.reverseFlowCapability attribute). </w:t>
      </w:r>
    </w:p>
    <w:p w14:paraId="29E02BD1" w14:textId="77777777" w:rsidR="00B16D17" w:rsidRPr="00004158" w:rsidRDefault="00B16D17" w:rsidP="006C3AB6">
      <w:pPr>
        <w:rPr>
          <w:color w:val="7030A0"/>
          <w:lang w:val="en-US"/>
        </w:rPr>
      </w:pPr>
    </w:p>
    <w:p w14:paraId="7A019BF1" w14:textId="245B24B3" w:rsidR="00A35891" w:rsidRPr="00004158" w:rsidRDefault="00A35891" w:rsidP="006C3AB6">
      <w:pPr>
        <w:rPr>
          <w:color w:val="7030A0"/>
          <w:lang w:val="en-US"/>
        </w:rPr>
      </w:pPr>
      <w:r w:rsidRPr="00004158">
        <w:rPr>
          <w:color w:val="7030A0"/>
          <w:lang w:val="en-US"/>
        </w:rPr>
        <w:t>A couple</w:t>
      </w:r>
      <w:r w:rsidR="006C3AB6" w:rsidRPr="00004158">
        <w:rPr>
          <w:color w:val="7030A0"/>
          <w:lang w:val="en-US"/>
        </w:rPr>
        <w:t xml:space="preserve"> other note</w:t>
      </w:r>
      <w:r w:rsidRPr="00004158">
        <w:rPr>
          <w:color w:val="7030A0"/>
          <w:lang w:val="en-US"/>
        </w:rPr>
        <w:t>s</w:t>
      </w:r>
      <w:r w:rsidR="006C3AB6" w:rsidRPr="00004158">
        <w:rPr>
          <w:color w:val="7030A0"/>
          <w:lang w:val="en-US"/>
        </w:rPr>
        <w:t xml:space="preserve"> related to the </w:t>
      </w:r>
      <w:r w:rsidR="00666E07" w:rsidRPr="00004158">
        <w:rPr>
          <w:color w:val="7030A0"/>
          <w:lang w:val="en-US"/>
        </w:rPr>
        <w:t xml:space="preserve">processes of model creation and </w:t>
      </w:r>
      <w:r w:rsidR="006C3AB6" w:rsidRPr="00004158">
        <w:rPr>
          <w:color w:val="7030A0"/>
          <w:lang w:val="en-US"/>
        </w:rPr>
        <w:t xml:space="preserve">use </w:t>
      </w:r>
      <w:r w:rsidR="00666E07" w:rsidRPr="00004158">
        <w:rPr>
          <w:color w:val="7030A0"/>
          <w:lang w:val="en-US"/>
        </w:rPr>
        <w:t>relative to</w:t>
      </w:r>
      <w:r w:rsidR="006C3AB6" w:rsidRPr="00004158">
        <w:rPr>
          <w:color w:val="7030A0"/>
          <w:lang w:val="en-US"/>
        </w:rPr>
        <w:t xml:space="preserve"> reverse flow data:</w:t>
      </w:r>
    </w:p>
    <w:p w14:paraId="72F06838" w14:textId="3C83DAAA" w:rsidR="000228CC" w:rsidRPr="00004158" w:rsidRDefault="006C3AB6" w:rsidP="00A35891">
      <w:pPr>
        <w:pStyle w:val="ListParagraph"/>
        <w:numPr>
          <w:ilvl w:val="0"/>
          <w:numId w:val="2"/>
        </w:numPr>
        <w:ind w:left="720"/>
        <w:rPr>
          <w:rFonts w:ascii="Calibri" w:hAnsi="Calibri" w:cs="Calibri"/>
          <w:color w:val="7030A0"/>
          <w:sz w:val="22"/>
          <w:szCs w:val="22"/>
          <w:lang w:val="en-US"/>
        </w:rPr>
      </w:pPr>
      <w:r w:rsidRPr="00004158">
        <w:rPr>
          <w:rFonts w:ascii="Calibri" w:hAnsi="Calibri" w:cs="Calibri"/>
          <w:color w:val="7030A0"/>
          <w:sz w:val="22"/>
          <w:szCs w:val="22"/>
          <w:lang w:val="en-US"/>
        </w:rPr>
        <w:t xml:space="preserve">cim:OperationalLimitSet objects are associated with </w:t>
      </w:r>
      <w:r w:rsidR="000228CC" w:rsidRPr="00004158">
        <w:rPr>
          <w:rFonts w:ascii="Calibri" w:hAnsi="Calibri" w:cs="Calibri"/>
          <w:color w:val="7030A0"/>
          <w:sz w:val="22"/>
          <w:szCs w:val="22"/>
          <w:lang w:val="en-US"/>
        </w:rPr>
        <w:t>cim:</w:t>
      </w:r>
      <w:r w:rsidRPr="00004158">
        <w:rPr>
          <w:rFonts w:ascii="Calibri" w:hAnsi="Calibri" w:cs="Calibri"/>
          <w:color w:val="7030A0"/>
          <w:sz w:val="22"/>
          <w:szCs w:val="22"/>
          <w:lang w:val="en-US"/>
        </w:rPr>
        <w:t>Terminals</w:t>
      </w:r>
      <w:r w:rsidR="000228CC" w:rsidRPr="00004158">
        <w:rPr>
          <w:rFonts w:ascii="Calibri" w:hAnsi="Calibri" w:cs="Calibri"/>
          <w:color w:val="7030A0"/>
          <w:sz w:val="22"/>
          <w:szCs w:val="22"/>
          <w:lang w:val="en-US"/>
        </w:rPr>
        <w:t xml:space="preserve">, which allows their associated OperationalLimit subtype objects to be easily used as the violation limits for power flow solutions, since cim:SvPowerFlow objects (which represent power flow solution flows) are also associated to cim:Terminals. </w:t>
      </w:r>
    </w:p>
    <w:p w14:paraId="461157C8" w14:textId="194EE213" w:rsidR="002904FE" w:rsidRPr="00004158" w:rsidRDefault="00A35891" w:rsidP="00A35891">
      <w:pPr>
        <w:pStyle w:val="ListParagraph"/>
        <w:numPr>
          <w:ilvl w:val="0"/>
          <w:numId w:val="2"/>
        </w:numPr>
        <w:ind w:left="720"/>
        <w:rPr>
          <w:rFonts w:ascii="Calibri" w:hAnsi="Calibri" w:cs="Calibri"/>
          <w:color w:val="7030A0"/>
          <w:sz w:val="22"/>
          <w:szCs w:val="22"/>
          <w:lang w:val="en-US"/>
        </w:rPr>
      </w:pPr>
      <w:r w:rsidRPr="00004158">
        <w:rPr>
          <w:rFonts w:ascii="Calibri" w:hAnsi="Calibri" w:cs="Calibri"/>
          <w:color w:val="7030A0"/>
          <w:sz w:val="22"/>
          <w:szCs w:val="22"/>
          <w:lang w:val="en-US"/>
        </w:rPr>
        <w:t xml:space="preserve">Normal operational limit values are supplied in the Equipment (EQ) profile in </w:t>
      </w:r>
      <w:r w:rsidR="00666E07" w:rsidRPr="00004158">
        <w:rPr>
          <w:rFonts w:ascii="Calibri" w:hAnsi="Calibri" w:cs="Calibri"/>
          <w:color w:val="7030A0"/>
          <w:sz w:val="22"/>
          <w:szCs w:val="22"/>
          <w:lang w:val="en-US"/>
        </w:rPr>
        <w:t>the</w:t>
      </w:r>
      <w:r w:rsidR="000228CC" w:rsidRPr="00004158">
        <w:rPr>
          <w:rFonts w:ascii="Calibri" w:hAnsi="Calibri" w:cs="Calibri"/>
          <w:color w:val="7030A0"/>
          <w:sz w:val="22"/>
          <w:szCs w:val="22"/>
          <w:lang w:val="en-US"/>
        </w:rPr>
        <w:t xml:space="preserve"> </w:t>
      </w:r>
      <w:r w:rsidRPr="00004158">
        <w:rPr>
          <w:rFonts w:ascii="Calibri" w:hAnsi="Calibri" w:cs="Calibri"/>
          <w:color w:val="7030A0"/>
          <w:sz w:val="22"/>
          <w:szCs w:val="22"/>
          <w:lang w:val="en-US"/>
        </w:rPr>
        <w:t>.normalValue attribute</w:t>
      </w:r>
      <w:r w:rsidR="00666E07" w:rsidRPr="00004158">
        <w:rPr>
          <w:rFonts w:ascii="Calibri" w:hAnsi="Calibri" w:cs="Calibri"/>
          <w:color w:val="7030A0"/>
          <w:sz w:val="22"/>
          <w:szCs w:val="22"/>
          <w:lang w:val="en-US"/>
        </w:rPr>
        <w:t xml:space="preserve"> of OperationalLimit subtype objects</w:t>
      </w:r>
      <w:r w:rsidRPr="00004158">
        <w:rPr>
          <w:rFonts w:ascii="Calibri" w:hAnsi="Calibri" w:cs="Calibri"/>
          <w:color w:val="7030A0"/>
          <w:sz w:val="22"/>
          <w:szCs w:val="22"/>
          <w:lang w:val="en-US"/>
        </w:rPr>
        <w:t xml:space="preserve">. As the LTDS Grid Modelling </w:t>
      </w:r>
      <w:r w:rsidR="00666E07" w:rsidRPr="00004158">
        <w:rPr>
          <w:rFonts w:ascii="Calibri" w:hAnsi="Calibri" w:cs="Calibri"/>
          <w:color w:val="7030A0"/>
          <w:sz w:val="22"/>
          <w:szCs w:val="22"/>
          <w:lang w:val="en-US"/>
        </w:rPr>
        <w:t xml:space="preserve">Annex 1: Grid Modelling </w:t>
      </w:r>
      <w:r w:rsidRPr="00004158">
        <w:rPr>
          <w:rFonts w:ascii="Calibri" w:hAnsi="Calibri" w:cs="Calibri"/>
          <w:color w:val="7030A0"/>
          <w:sz w:val="22"/>
          <w:szCs w:val="22"/>
          <w:lang w:val="en-US"/>
        </w:rPr>
        <w:t xml:space="preserve">Guidelines </w:t>
      </w:r>
      <w:r w:rsidR="00666E07" w:rsidRPr="00004158">
        <w:rPr>
          <w:rFonts w:ascii="Calibri" w:hAnsi="Calibri" w:cs="Calibri"/>
          <w:color w:val="7030A0"/>
          <w:sz w:val="22"/>
          <w:szCs w:val="22"/>
          <w:lang w:val="en-US"/>
        </w:rPr>
        <w:t xml:space="preserve">document notes, in the Steady State Hypothesis (SSH) profile, “A cim:OperationalLimit subtype object has its cim:OperationalLimit.value attribute populated only if it is associated with the cim:OperationalLimitSet whose period of validity includes the date being represented by the Steady State Hypothesis Full Model. “ This means that the software creating </w:t>
      </w:r>
      <w:r w:rsidR="000228CC" w:rsidRPr="00004158">
        <w:rPr>
          <w:rFonts w:ascii="Calibri" w:hAnsi="Calibri" w:cs="Calibri"/>
          <w:color w:val="7030A0"/>
          <w:sz w:val="22"/>
          <w:szCs w:val="22"/>
          <w:lang w:val="en-US"/>
        </w:rPr>
        <w:t>a “solved case” for export</w:t>
      </w:r>
      <w:r w:rsidR="00666E07" w:rsidRPr="00004158">
        <w:rPr>
          <w:rFonts w:ascii="Calibri" w:hAnsi="Calibri" w:cs="Calibri"/>
          <w:color w:val="7030A0"/>
          <w:sz w:val="22"/>
          <w:szCs w:val="22"/>
          <w:lang w:val="en-US"/>
        </w:rPr>
        <w:t xml:space="preserve"> needs to know the date being represented </w:t>
      </w:r>
      <w:r w:rsidR="00455269" w:rsidRPr="00004158">
        <w:rPr>
          <w:rFonts w:ascii="Calibri" w:hAnsi="Calibri" w:cs="Calibri"/>
          <w:color w:val="7030A0"/>
          <w:sz w:val="22"/>
          <w:szCs w:val="22"/>
          <w:lang w:val="en-US"/>
        </w:rPr>
        <w:t xml:space="preserve">and </w:t>
      </w:r>
      <w:r w:rsidR="002B6F5F" w:rsidRPr="00004158">
        <w:rPr>
          <w:rFonts w:ascii="Calibri" w:hAnsi="Calibri" w:cs="Calibri"/>
          <w:color w:val="7030A0"/>
          <w:sz w:val="22"/>
          <w:szCs w:val="22"/>
          <w:lang w:val="en-US"/>
        </w:rPr>
        <w:t>to</w:t>
      </w:r>
      <w:r w:rsidR="00455269" w:rsidRPr="00004158">
        <w:rPr>
          <w:rFonts w:ascii="Calibri" w:hAnsi="Calibri" w:cs="Calibri"/>
          <w:color w:val="7030A0"/>
          <w:sz w:val="22"/>
          <w:szCs w:val="22"/>
          <w:lang w:val="en-US"/>
        </w:rPr>
        <w:t xml:space="preserve"> appropriately</w:t>
      </w:r>
      <w:r w:rsidR="002B6F5F" w:rsidRPr="00004158">
        <w:rPr>
          <w:rFonts w:ascii="Calibri" w:hAnsi="Calibri" w:cs="Calibri"/>
          <w:color w:val="7030A0"/>
          <w:sz w:val="22"/>
          <w:szCs w:val="22"/>
          <w:lang w:val="en-US"/>
        </w:rPr>
        <w:t xml:space="preserve"> populate </w:t>
      </w:r>
      <w:r w:rsidR="00455269" w:rsidRPr="00004158">
        <w:rPr>
          <w:rFonts w:ascii="Calibri" w:hAnsi="Calibri" w:cs="Calibri"/>
          <w:color w:val="7030A0"/>
          <w:sz w:val="22"/>
          <w:szCs w:val="22"/>
          <w:lang w:val="en-US"/>
        </w:rPr>
        <w:t xml:space="preserve">both </w:t>
      </w:r>
      <w:r w:rsidR="002B6F5F" w:rsidRPr="00004158">
        <w:rPr>
          <w:rFonts w:ascii="Calibri" w:hAnsi="Calibri" w:cs="Calibri"/>
          <w:color w:val="7030A0"/>
          <w:sz w:val="22"/>
          <w:szCs w:val="22"/>
          <w:lang w:val="en-US"/>
        </w:rPr>
        <w:t xml:space="preserve">the </w:t>
      </w:r>
      <w:r w:rsidR="00455269" w:rsidRPr="00004158">
        <w:rPr>
          <w:rFonts w:ascii="Calibri" w:hAnsi="Calibri" w:cs="Calibri"/>
          <w:color w:val="7030A0"/>
          <w:sz w:val="22"/>
          <w:szCs w:val="22"/>
          <w:lang w:val="en-US"/>
        </w:rPr>
        <w:t xml:space="preserve">md:Model.scenarioTime in the header of the exchange and the correct OperationalLimit subtype object (the one associated with a </w:t>
      </w:r>
      <w:r w:rsidR="00F44A2B" w:rsidRPr="00004158">
        <w:rPr>
          <w:rFonts w:ascii="Calibri" w:hAnsi="Calibri" w:cs="Calibri"/>
          <w:color w:val="7030A0"/>
          <w:sz w:val="22"/>
          <w:szCs w:val="22"/>
          <w:lang w:val="en-US"/>
        </w:rPr>
        <w:t>cim:OperationalLimitSet</w:t>
      </w:r>
      <w:r w:rsidR="00455269" w:rsidRPr="00004158">
        <w:rPr>
          <w:rFonts w:ascii="Calibri" w:hAnsi="Calibri" w:cs="Calibri"/>
          <w:color w:val="7030A0"/>
          <w:sz w:val="22"/>
          <w:szCs w:val="22"/>
          <w:lang w:val="en-US"/>
        </w:rPr>
        <w:t xml:space="preserve"> covering the date represented).</w:t>
      </w:r>
      <w:r w:rsidR="002904FE" w:rsidRPr="00004158">
        <w:rPr>
          <w:rFonts w:ascii="Calibri" w:hAnsi="Calibri" w:cs="Calibri"/>
          <w:color w:val="7030A0"/>
          <w:sz w:val="22"/>
          <w:szCs w:val="22"/>
          <w:lang w:val="en-US"/>
        </w:rPr>
        <w:t xml:space="preserve"> If a given transformer is described with cim:PowerTransformer.reverseFlowCapability=differentFromNormal, the appropriate cim:OperationalLimit subtype object for both normal direction and reverse direction need to be populated.</w:t>
      </w:r>
    </w:p>
    <w:p w14:paraId="548D9475" w14:textId="62C392E0" w:rsidR="00BD64EE" w:rsidRPr="00004158" w:rsidRDefault="002904FE" w:rsidP="00857F5C">
      <w:pPr>
        <w:pStyle w:val="ListParagraph"/>
        <w:numPr>
          <w:ilvl w:val="0"/>
          <w:numId w:val="2"/>
        </w:numPr>
        <w:ind w:left="720"/>
        <w:rPr>
          <w:rFonts w:ascii="Calibri" w:hAnsi="Calibri" w:cs="Calibri"/>
          <w:color w:val="7030A0"/>
          <w:sz w:val="22"/>
          <w:szCs w:val="22"/>
          <w:lang w:val="en-US"/>
        </w:rPr>
      </w:pPr>
      <w:r w:rsidRPr="00004158">
        <w:rPr>
          <w:rFonts w:ascii="Calibri" w:hAnsi="Calibri" w:cs="Calibri"/>
          <w:color w:val="7030A0"/>
          <w:sz w:val="22"/>
          <w:szCs w:val="22"/>
          <w:lang w:val="en-US"/>
        </w:rPr>
        <w:t>A system</w:t>
      </w:r>
      <w:r w:rsidR="006272BF" w:rsidRPr="00004158">
        <w:rPr>
          <w:rFonts w:ascii="Calibri" w:hAnsi="Calibri" w:cs="Calibri"/>
          <w:color w:val="7030A0"/>
          <w:sz w:val="22"/>
          <w:szCs w:val="22"/>
          <w:lang w:val="en-US"/>
        </w:rPr>
        <w:t xml:space="preserve"> receiving a “solved case” should expect to find </w:t>
      </w:r>
      <w:r w:rsidR="00857F5C" w:rsidRPr="00004158">
        <w:rPr>
          <w:rFonts w:ascii="Calibri" w:hAnsi="Calibri" w:cs="Calibri"/>
          <w:color w:val="7030A0"/>
          <w:sz w:val="22"/>
          <w:szCs w:val="22"/>
          <w:lang w:val="en-US"/>
        </w:rPr>
        <w:t xml:space="preserve">and interpret </w:t>
      </w:r>
      <w:r w:rsidR="006272BF" w:rsidRPr="00004158">
        <w:rPr>
          <w:rFonts w:ascii="Calibri" w:hAnsi="Calibri" w:cs="Calibri"/>
          <w:color w:val="7030A0"/>
          <w:sz w:val="22"/>
          <w:szCs w:val="22"/>
          <w:lang w:val="en-US"/>
        </w:rPr>
        <w:t xml:space="preserve">the following data </w:t>
      </w:r>
      <w:r w:rsidR="00BD64EE" w:rsidRPr="00004158">
        <w:rPr>
          <w:rFonts w:ascii="Calibri" w:hAnsi="Calibri" w:cs="Calibri"/>
          <w:color w:val="7030A0"/>
          <w:sz w:val="22"/>
          <w:szCs w:val="22"/>
          <w:lang w:val="en-US"/>
        </w:rPr>
        <w:t xml:space="preserve">in </w:t>
      </w:r>
      <w:r w:rsidR="00857F5C" w:rsidRPr="00004158">
        <w:rPr>
          <w:rFonts w:ascii="Calibri" w:hAnsi="Calibri" w:cs="Calibri"/>
          <w:color w:val="7030A0"/>
          <w:sz w:val="22"/>
          <w:szCs w:val="22"/>
          <w:lang w:val="en-US"/>
        </w:rPr>
        <w:t xml:space="preserve">a “solved case” </w:t>
      </w:r>
      <w:r w:rsidR="00BD64EE" w:rsidRPr="00004158">
        <w:rPr>
          <w:rFonts w:ascii="Calibri" w:hAnsi="Calibri" w:cs="Calibri"/>
          <w:color w:val="7030A0"/>
          <w:sz w:val="22"/>
          <w:szCs w:val="22"/>
          <w:lang w:val="en-US"/>
        </w:rPr>
        <w:t>in the following way</w:t>
      </w:r>
    </w:p>
    <w:tbl>
      <w:tblPr>
        <w:tblStyle w:val="TableGrid"/>
        <w:tblW w:w="12693" w:type="dxa"/>
        <w:tblInd w:w="1327" w:type="dxa"/>
        <w:tblLook w:val="04A0" w:firstRow="1" w:lastRow="0" w:firstColumn="1" w:lastColumn="0" w:noHBand="0" w:noVBand="1"/>
      </w:tblPr>
      <w:tblGrid>
        <w:gridCol w:w="1906"/>
        <w:gridCol w:w="1850"/>
        <w:gridCol w:w="2783"/>
        <w:gridCol w:w="3608"/>
        <w:gridCol w:w="2546"/>
      </w:tblGrid>
      <w:tr w:rsidR="00004158" w:rsidRPr="00004158" w14:paraId="2AF80DBA" w14:textId="4337B0CF" w:rsidTr="00857F5C">
        <w:tc>
          <w:tcPr>
            <w:tcW w:w="1718" w:type="dxa"/>
            <w:shd w:val="clear" w:color="auto" w:fill="D9D9D9" w:themeFill="background1" w:themeFillShade="D9"/>
          </w:tcPr>
          <w:p w14:paraId="63680691" w14:textId="77777777" w:rsidR="003A11FE" w:rsidRPr="00004158" w:rsidRDefault="003A11FE" w:rsidP="00BB7E69">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cim:PowerTransformer</w:t>
            </w:r>
          </w:p>
          <w:p w14:paraId="2C956FD2" w14:textId="0F437C89" w:rsidR="003A11FE" w:rsidRPr="00004158" w:rsidRDefault="003A11FE" w:rsidP="00BB7E69">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.reverseFlowCapability</w:t>
            </w:r>
            <w:r w:rsidR="00227B6A" w:rsidRPr="00004158">
              <w:rPr>
                <w:rFonts w:ascii="Calibri" w:hAnsi="Calibri" w:cs="Calibri"/>
                <w:color w:val="7030A0"/>
                <w:sz w:val="18"/>
                <w:szCs w:val="18"/>
                <w:lang w:val="en-US"/>
              </w:rPr>
              <w:t xml:space="preserve"> (in EQ)</w:t>
            </w:r>
          </w:p>
        </w:tc>
        <w:tc>
          <w:tcPr>
            <w:tcW w:w="1903" w:type="dxa"/>
            <w:shd w:val="clear" w:color="auto" w:fill="D9D9D9" w:themeFill="background1" w:themeFillShade="D9"/>
          </w:tcPr>
          <w:p w14:paraId="7BEFA559" w14:textId="09F8BA6C" w:rsidR="003A11FE" w:rsidRPr="00004158" w:rsidRDefault="003A11FE" w:rsidP="008F123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which winding</w:t>
            </w:r>
          </w:p>
        </w:tc>
        <w:tc>
          <w:tcPr>
            <w:tcW w:w="2835" w:type="dxa"/>
            <w:shd w:val="clear" w:color="auto" w:fill="D9D9D9" w:themeFill="background1" w:themeFillShade="D9"/>
          </w:tcPr>
          <w:p w14:paraId="33A75446" w14:textId="5021EC16" w:rsidR="003A11FE" w:rsidRPr="00004158" w:rsidRDefault="003A11FE" w:rsidP="008F123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cim:OperationalLimitSet</w:t>
            </w:r>
            <w:r w:rsidR="00EC4041" w:rsidRPr="00004158">
              <w:rPr>
                <w:rFonts w:ascii="Calibri" w:hAnsi="Calibri" w:cs="Calibri"/>
                <w:color w:val="7030A0"/>
                <w:sz w:val="18"/>
                <w:szCs w:val="18"/>
                <w:lang w:val="en-US"/>
              </w:rPr>
              <w:t xml:space="preserve"> object </w:t>
            </w:r>
            <w:r w:rsidRPr="00004158">
              <w:rPr>
                <w:rFonts w:ascii="Calibri" w:hAnsi="Calibri" w:cs="Calibri"/>
                <w:color w:val="7030A0"/>
                <w:sz w:val="18"/>
                <w:szCs w:val="18"/>
                <w:lang w:val="en-US"/>
              </w:rPr>
              <w:t xml:space="preserve"> </w:t>
            </w:r>
            <w:r w:rsidR="00EC4041" w:rsidRPr="00004158">
              <w:rPr>
                <w:rFonts w:ascii="Calibri" w:hAnsi="Calibri" w:cs="Calibri"/>
                <w:color w:val="7030A0"/>
                <w:sz w:val="18"/>
                <w:szCs w:val="18"/>
                <w:lang w:val="en-US"/>
              </w:rPr>
              <w:t>(in EQ) which connects power transformer cim:Terminal object to appropriate cim:ApparentPowerLimit object</w:t>
            </w:r>
          </w:p>
        </w:tc>
        <w:tc>
          <w:tcPr>
            <w:tcW w:w="3686" w:type="dxa"/>
            <w:shd w:val="clear" w:color="auto" w:fill="D9D9D9" w:themeFill="background1" w:themeFillShade="D9"/>
          </w:tcPr>
          <w:p w14:paraId="19294A45" w14:textId="77777777" w:rsidR="007E22AC" w:rsidRPr="00004158" w:rsidRDefault="003A11FE" w:rsidP="008F123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Number of cim:ApparentPowerLimit objects associated with the cim:OperationalLimitSet</w:t>
            </w:r>
            <w:r w:rsidR="00EC4041" w:rsidRPr="00004158">
              <w:rPr>
                <w:rFonts w:ascii="Calibri" w:hAnsi="Calibri" w:cs="Calibri"/>
                <w:color w:val="7030A0"/>
                <w:sz w:val="18"/>
                <w:szCs w:val="18"/>
                <w:lang w:val="en-US"/>
              </w:rPr>
              <w:t xml:space="preserve"> object</w:t>
            </w:r>
            <w:r w:rsidRPr="00004158">
              <w:rPr>
                <w:rFonts w:ascii="Calibri" w:hAnsi="Calibri" w:cs="Calibri"/>
                <w:color w:val="7030A0"/>
                <w:sz w:val="18"/>
                <w:szCs w:val="18"/>
                <w:lang w:val="en-US"/>
              </w:rPr>
              <w:t xml:space="preserve"> </w:t>
            </w:r>
          </w:p>
          <w:p w14:paraId="3558CE88" w14:textId="22798FC7" w:rsidR="003A11FE" w:rsidRPr="00004158" w:rsidRDefault="007E22AC" w:rsidP="008F123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 xml:space="preserve">Which </w:t>
            </w:r>
            <w:r w:rsidR="003A11FE" w:rsidRPr="00004158">
              <w:rPr>
                <w:rFonts w:ascii="Calibri" w:hAnsi="Calibri" w:cs="Calibri"/>
                <w:color w:val="7030A0"/>
                <w:sz w:val="18"/>
                <w:szCs w:val="18"/>
                <w:lang w:val="en-US"/>
              </w:rPr>
              <w:t>cim:OperationalLimitType</w:t>
            </w:r>
            <w:r w:rsidRPr="00004158">
              <w:rPr>
                <w:rFonts w:ascii="Calibri" w:hAnsi="Calibri" w:cs="Calibri"/>
                <w:color w:val="7030A0"/>
                <w:sz w:val="18"/>
                <w:szCs w:val="18"/>
                <w:lang w:val="en-US"/>
              </w:rPr>
              <w:t xml:space="preserve"> object each cim:ApparentPowerLimit object is </w:t>
            </w:r>
            <w:r w:rsidR="00F44A2B" w:rsidRPr="00004158">
              <w:rPr>
                <w:rFonts w:ascii="Calibri" w:hAnsi="Calibri" w:cs="Calibri"/>
                <w:color w:val="7030A0"/>
                <w:sz w:val="18"/>
                <w:szCs w:val="18"/>
                <w:lang w:val="en-US"/>
              </w:rPr>
              <w:t>associated</w:t>
            </w:r>
            <w:r w:rsidRPr="00004158">
              <w:rPr>
                <w:rFonts w:ascii="Calibri" w:hAnsi="Calibri" w:cs="Calibri"/>
                <w:color w:val="7030A0"/>
                <w:sz w:val="18"/>
                <w:szCs w:val="18"/>
                <w:lang w:val="en-US"/>
              </w:rPr>
              <w:t xml:space="preserve"> </w:t>
            </w:r>
            <w:r w:rsidR="00F44A2B" w:rsidRPr="00004158">
              <w:rPr>
                <w:rFonts w:ascii="Calibri" w:hAnsi="Calibri" w:cs="Calibri"/>
                <w:color w:val="7030A0"/>
                <w:sz w:val="18"/>
                <w:szCs w:val="18"/>
                <w:lang w:val="en-US"/>
              </w:rPr>
              <w:t>with</w:t>
            </w:r>
          </w:p>
        </w:tc>
        <w:tc>
          <w:tcPr>
            <w:tcW w:w="2551" w:type="dxa"/>
            <w:shd w:val="clear" w:color="auto" w:fill="D9D9D9" w:themeFill="background1" w:themeFillShade="D9"/>
          </w:tcPr>
          <w:p w14:paraId="4A86E045" w14:textId="1F1364B1" w:rsidR="003A11FE" w:rsidRPr="00004158" w:rsidRDefault="003A11FE" w:rsidP="008F123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Use of cim:ApparentPowerLimit.value attribute</w:t>
            </w:r>
          </w:p>
        </w:tc>
      </w:tr>
      <w:tr w:rsidR="00004158" w:rsidRPr="00004158" w14:paraId="0DF64AAE" w14:textId="3356A690" w:rsidTr="00857F5C">
        <w:tc>
          <w:tcPr>
            <w:tcW w:w="1718" w:type="dxa"/>
            <w:vMerge w:val="restart"/>
          </w:tcPr>
          <w:p w14:paraId="6322E2E8" w14:textId="46793E6F" w:rsidR="003A11FE" w:rsidRPr="00004158" w:rsidRDefault="003A11FE" w:rsidP="0068524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lastRenderedPageBreak/>
              <w:t>=sameAsNormal</w:t>
            </w:r>
          </w:p>
        </w:tc>
        <w:tc>
          <w:tcPr>
            <w:tcW w:w="1903" w:type="dxa"/>
          </w:tcPr>
          <w:p w14:paraId="4C67D51E" w14:textId="0D398922" w:rsidR="003A11FE" w:rsidRPr="00004158" w:rsidRDefault="003A11FE" w:rsidP="0068524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High-voltage winding</w:t>
            </w:r>
          </w:p>
        </w:tc>
        <w:tc>
          <w:tcPr>
            <w:tcW w:w="2835" w:type="dxa"/>
          </w:tcPr>
          <w:p w14:paraId="4667BCE2" w14:textId="70E6B009" w:rsidR="003A11FE" w:rsidRPr="00004158" w:rsidRDefault="003A11FE" w:rsidP="0068524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cim:OperationalLimitSet within whose .validFrom and .validTo dates the cim:Model.scenarioDate falls</w:t>
            </w:r>
          </w:p>
        </w:tc>
        <w:tc>
          <w:tcPr>
            <w:tcW w:w="3686" w:type="dxa"/>
          </w:tcPr>
          <w:p w14:paraId="14C613E7" w14:textId="11CDBA45" w:rsidR="003A11FE" w:rsidRPr="00004158" w:rsidRDefault="003A11FE" w:rsidP="0068524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One cim:ApparentPower</w:t>
            </w:r>
            <w:r w:rsidR="00F44A2B" w:rsidRPr="00004158">
              <w:rPr>
                <w:rFonts w:ascii="Calibri" w:hAnsi="Calibri" w:cs="Calibri"/>
                <w:color w:val="7030A0"/>
                <w:sz w:val="18"/>
                <w:szCs w:val="18"/>
                <w:lang w:val="en-US"/>
              </w:rPr>
              <w:t>Limit</w:t>
            </w:r>
            <w:r w:rsidRPr="00004158">
              <w:rPr>
                <w:rFonts w:ascii="Calibri" w:hAnsi="Calibri" w:cs="Calibri"/>
                <w:color w:val="7030A0"/>
                <w:sz w:val="18"/>
                <w:szCs w:val="18"/>
                <w:lang w:val="en-US"/>
              </w:rPr>
              <w:t xml:space="preserve"> object which is associated with a cim:OperationalLimitType object with </w:t>
            </w:r>
            <w:r w:rsidRPr="00004158">
              <w:rPr>
                <w:rFonts w:ascii="Calibri" w:hAnsi="Calibri" w:cs="Calibri"/>
                <w:color w:val="7030A0"/>
                <w:sz w:val="18"/>
                <w:szCs w:val="18"/>
                <w:lang w:val="en-GB"/>
              </w:rPr>
              <w:t>.transformerReverseFlow=false</w:t>
            </w:r>
          </w:p>
        </w:tc>
        <w:tc>
          <w:tcPr>
            <w:tcW w:w="2551" w:type="dxa"/>
          </w:tcPr>
          <w:p w14:paraId="1E40A095" w14:textId="3AF5AD37" w:rsidR="003A11FE" w:rsidRPr="00004158" w:rsidRDefault="003A11FE" w:rsidP="0068524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As violation limit for power flowing either into or out of the transformer’s high voltage winding</w:t>
            </w:r>
          </w:p>
        </w:tc>
      </w:tr>
      <w:tr w:rsidR="00004158" w:rsidRPr="00004158" w14:paraId="2FB26245" w14:textId="305D256F" w:rsidTr="00857F5C">
        <w:tc>
          <w:tcPr>
            <w:tcW w:w="1718" w:type="dxa"/>
            <w:vMerge/>
          </w:tcPr>
          <w:p w14:paraId="19C06C43" w14:textId="77777777" w:rsidR="003A11FE" w:rsidRPr="00004158" w:rsidRDefault="003A11FE" w:rsidP="00685244">
            <w:pPr>
              <w:pStyle w:val="Default"/>
              <w:rPr>
                <w:rFonts w:ascii="Calibri" w:hAnsi="Calibri" w:cs="Calibri"/>
                <w:color w:val="7030A0"/>
                <w:sz w:val="18"/>
                <w:szCs w:val="18"/>
                <w:lang w:val="en-US"/>
              </w:rPr>
            </w:pPr>
          </w:p>
        </w:tc>
        <w:tc>
          <w:tcPr>
            <w:tcW w:w="1903" w:type="dxa"/>
          </w:tcPr>
          <w:p w14:paraId="0605FED7" w14:textId="5B62EB45" w:rsidR="003A11FE" w:rsidRPr="00004158" w:rsidRDefault="003A11FE" w:rsidP="0068524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Lower-voltage winding of 2-winding transformer</w:t>
            </w:r>
          </w:p>
        </w:tc>
        <w:tc>
          <w:tcPr>
            <w:tcW w:w="2835" w:type="dxa"/>
          </w:tcPr>
          <w:p w14:paraId="2F0E2FEF" w14:textId="0168A992" w:rsidR="003A11FE" w:rsidRPr="00004158" w:rsidRDefault="003A11FE" w:rsidP="0068524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none</w:t>
            </w:r>
          </w:p>
        </w:tc>
        <w:tc>
          <w:tcPr>
            <w:tcW w:w="3686" w:type="dxa"/>
          </w:tcPr>
          <w:p w14:paraId="4E51B5A5" w14:textId="1076664F" w:rsidR="003A11FE" w:rsidRPr="00004158" w:rsidRDefault="003A11FE" w:rsidP="0068524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none</w:t>
            </w:r>
          </w:p>
        </w:tc>
        <w:tc>
          <w:tcPr>
            <w:tcW w:w="2551" w:type="dxa"/>
          </w:tcPr>
          <w:p w14:paraId="0071DABC" w14:textId="7FAC736E" w:rsidR="003A11FE" w:rsidRPr="00004158" w:rsidRDefault="003A11FE" w:rsidP="00685244">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none</w:t>
            </w:r>
          </w:p>
        </w:tc>
      </w:tr>
      <w:tr w:rsidR="00004158" w:rsidRPr="00004158" w14:paraId="79A5C5CD" w14:textId="2AE115BF" w:rsidTr="00857F5C">
        <w:tc>
          <w:tcPr>
            <w:tcW w:w="1718" w:type="dxa"/>
            <w:vMerge/>
          </w:tcPr>
          <w:p w14:paraId="0F9570D7" w14:textId="77777777" w:rsidR="003A11FE" w:rsidRPr="00004158" w:rsidRDefault="003A11FE" w:rsidP="00BD6910">
            <w:pPr>
              <w:pStyle w:val="Default"/>
              <w:rPr>
                <w:rFonts w:ascii="Calibri" w:hAnsi="Calibri" w:cs="Calibri"/>
                <w:color w:val="7030A0"/>
                <w:sz w:val="18"/>
                <w:szCs w:val="18"/>
                <w:lang w:val="en-US"/>
              </w:rPr>
            </w:pPr>
          </w:p>
        </w:tc>
        <w:tc>
          <w:tcPr>
            <w:tcW w:w="1903" w:type="dxa"/>
          </w:tcPr>
          <w:p w14:paraId="731698BB" w14:textId="34FC9A3D" w:rsidR="003A11FE" w:rsidRPr="00004158" w:rsidRDefault="003A11FE" w:rsidP="00BD6910">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Lower-voltage winding of 3-winding transformer</w:t>
            </w:r>
          </w:p>
        </w:tc>
        <w:tc>
          <w:tcPr>
            <w:tcW w:w="2835" w:type="dxa"/>
          </w:tcPr>
          <w:p w14:paraId="44EE39B7" w14:textId="5D29DC4F" w:rsidR="003A11FE" w:rsidRPr="00004158" w:rsidRDefault="003A11FE" w:rsidP="00BD6910">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cim:OperationalLimitSet within whose .validFrom and .validTo dates the cim:Model.scenarioDate falls</w:t>
            </w:r>
          </w:p>
        </w:tc>
        <w:tc>
          <w:tcPr>
            <w:tcW w:w="3686" w:type="dxa"/>
          </w:tcPr>
          <w:p w14:paraId="0228FE05" w14:textId="29F83A40" w:rsidR="003A11FE" w:rsidRPr="00004158" w:rsidRDefault="003A11FE" w:rsidP="00BD6910">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One cim:</w:t>
            </w:r>
            <w:r w:rsidR="00F44A2B" w:rsidRPr="00004158">
              <w:rPr>
                <w:rFonts w:ascii="Calibri" w:hAnsi="Calibri" w:cs="Calibri"/>
                <w:color w:val="7030A0"/>
                <w:sz w:val="18"/>
                <w:szCs w:val="18"/>
                <w:lang w:val="en-US"/>
              </w:rPr>
              <w:t>ApparentPowerLimit</w:t>
            </w:r>
            <w:r w:rsidRPr="00004158">
              <w:rPr>
                <w:rFonts w:ascii="Calibri" w:hAnsi="Calibri" w:cs="Calibri"/>
                <w:color w:val="7030A0"/>
                <w:sz w:val="18"/>
                <w:szCs w:val="18"/>
                <w:lang w:val="en-US"/>
              </w:rPr>
              <w:t xml:space="preserve"> object associated with a cim:OperationalLimitType object with </w:t>
            </w:r>
            <w:r w:rsidRPr="00004158">
              <w:rPr>
                <w:rFonts w:ascii="Calibri" w:hAnsi="Calibri" w:cs="Calibri"/>
                <w:color w:val="7030A0"/>
                <w:sz w:val="18"/>
                <w:szCs w:val="18"/>
                <w:lang w:val="en-GB"/>
              </w:rPr>
              <w:t>.transformerReverseFlow=false</w:t>
            </w:r>
          </w:p>
        </w:tc>
        <w:tc>
          <w:tcPr>
            <w:tcW w:w="2551" w:type="dxa"/>
          </w:tcPr>
          <w:p w14:paraId="180C03C0" w14:textId="348DB215" w:rsidR="003A11FE" w:rsidRPr="00004158" w:rsidRDefault="003A11FE" w:rsidP="00BD6910">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As violation limit for power flowing either into or out of the transformer’s lower voltage winding</w:t>
            </w:r>
          </w:p>
        </w:tc>
      </w:tr>
      <w:tr w:rsidR="00004158" w:rsidRPr="00004158" w14:paraId="2566DD93" w14:textId="1FF8A70B" w:rsidTr="00857F5C">
        <w:trPr>
          <w:trHeight w:val="685"/>
        </w:trPr>
        <w:tc>
          <w:tcPr>
            <w:tcW w:w="1718" w:type="dxa"/>
            <w:vMerge w:val="restart"/>
          </w:tcPr>
          <w:p w14:paraId="51CB6E3D" w14:textId="7343C844"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=differentFromNormal</w:t>
            </w:r>
          </w:p>
        </w:tc>
        <w:tc>
          <w:tcPr>
            <w:tcW w:w="1903" w:type="dxa"/>
            <w:vMerge w:val="restart"/>
          </w:tcPr>
          <w:p w14:paraId="4B2F0098" w14:textId="7DD50369"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High-voltage winding</w:t>
            </w:r>
          </w:p>
        </w:tc>
        <w:tc>
          <w:tcPr>
            <w:tcW w:w="2835" w:type="dxa"/>
            <w:vMerge w:val="restart"/>
          </w:tcPr>
          <w:p w14:paraId="0450F341" w14:textId="3DAECD6D"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cim:OperationalLimitSet within whose .validFrom and .validTo dates the cim:Model.scenarioDate falls</w:t>
            </w:r>
          </w:p>
        </w:tc>
        <w:tc>
          <w:tcPr>
            <w:tcW w:w="3686" w:type="dxa"/>
          </w:tcPr>
          <w:p w14:paraId="3090B6F7" w14:textId="0405AD72" w:rsidR="00D50738" w:rsidRPr="00004158" w:rsidRDefault="00D50738" w:rsidP="002545DB">
            <w:pPr>
              <w:pStyle w:val="Default"/>
              <w:rPr>
                <w:rFonts w:ascii="Calibri" w:hAnsi="Calibri" w:cs="Calibri"/>
                <w:color w:val="7030A0"/>
                <w:sz w:val="18"/>
                <w:szCs w:val="18"/>
                <w:lang w:val="en-GB"/>
              </w:rPr>
            </w:pPr>
            <w:r w:rsidRPr="00004158">
              <w:rPr>
                <w:rFonts w:ascii="Calibri" w:hAnsi="Calibri" w:cs="Calibri"/>
                <w:color w:val="7030A0"/>
                <w:sz w:val="18"/>
                <w:szCs w:val="18"/>
                <w:lang w:val="en-US"/>
              </w:rPr>
              <w:t>One cim:</w:t>
            </w:r>
            <w:r w:rsidR="00F44A2B" w:rsidRPr="00004158">
              <w:rPr>
                <w:rFonts w:ascii="Calibri" w:hAnsi="Calibri" w:cs="Calibri"/>
                <w:color w:val="7030A0"/>
                <w:sz w:val="18"/>
                <w:szCs w:val="18"/>
                <w:lang w:val="en-US"/>
              </w:rPr>
              <w:t>ApparentPowerLimit</w:t>
            </w:r>
            <w:r w:rsidRPr="00004158">
              <w:rPr>
                <w:rFonts w:ascii="Calibri" w:hAnsi="Calibri" w:cs="Calibri"/>
                <w:color w:val="7030A0"/>
                <w:sz w:val="18"/>
                <w:szCs w:val="18"/>
                <w:lang w:val="en-US"/>
              </w:rPr>
              <w:t xml:space="preserve"> object which is associated with a cim:OperationalLimitType object with </w:t>
            </w:r>
            <w:r w:rsidRPr="00004158">
              <w:rPr>
                <w:rFonts w:ascii="Calibri" w:hAnsi="Calibri" w:cs="Calibri"/>
                <w:color w:val="7030A0"/>
                <w:sz w:val="18"/>
                <w:szCs w:val="18"/>
                <w:lang w:val="en-GB"/>
              </w:rPr>
              <w:t>.transformerReverseFlow=false</w:t>
            </w:r>
          </w:p>
        </w:tc>
        <w:tc>
          <w:tcPr>
            <w:tcW w:w="2551" w:type="dxa"/>
          </w:tcPr>
          <w:p w14:paraId="212D1B5D" w14:textId="7E02EBCC"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As violation limit for power flowing into the transformer’s high voltage winding</w:t>
            </w:r>
          </w:p>
        </w:tc>
      </w:tr>
      <w:tr w:rsidR="00004158" w:rsidRPr="00004158" w14:paraId="0BC5906C" w14:textId="77777777" w:rsidTr="00857F5C">
        <w:trPr>
          <w:trHeight w:val="685"/>
        </w:trPr>
        <w:tc>
          <w:tcPr>
            <w:tcW w:w="1718" w:type="dxa"/>
            <w:vMerge/>
          </w:tcPr>
          <w:p w14:paraId="5B104C6A" w14:textId="77777777" w:rsidR="00D50738" w:rsidRPr="00004158" w:rsidRDefault="00D50738" w:rsidP="002545DB">
            <w:pPr>
              <w:pStyle w:val="Default"/>
              <w:rPr>
                <w:rFonts w:ascii="Calibri" w:hAnsi="Calibri" w:cs="Calibri"/>
                <w:color w:val="7030A0"/>
                <w:sz w:val="18"/>
                <w:szCs w:val="18"/>
                <w:lang w:val="en-US"/>
              </w:rPr>
            </w:pPr>
          </w:p>
        </w:tc>
        <w:tc>
          <w:tcPr>
            <w:tcW w:w="1903" w:type="dxa"/>
            <w:vMerge/>
          </w:tcPr>
          <w:p w14:paraId="1B505906" w14:textId="77777777" w:rsidR="00D50738" w:rsidRPr="00004158" w:rsidRDefault="00D50738" w:rsidP="002545DB">
            <w:pPr>
              <w:pStyle w:val="Default"/>
              <w:rPr>
                <w:rFonts w:ascii="Calibri" w:hAnsi="Calibri" w:cs="Calibri"/>
                <w:color w:val="7030A0"/>
                <w:sz w:val="18"/>
                <w:szCs w:val="18"/>
                <w:lang w:val="en-US"/>
              </w:rPr>
            </w:pPr>
          </w:p>
        </w:tc>
        <w:tc>
          <w:tcPr>
            <w:tcW w:w="2835" w:type="dxa"/>
            <w:vMerge/>
          </w:tcPr>
          <w:p w14:paraId="7473FED6" w14:textId="77777777" w:rsidR="00D50738" w:rsidRPr="00004158" w:rsidRDefault="00D50738" w:rsidP="002545DB">
            <w:pPr>
              <w:pStyle w:val="Default"/>
              <w:rPr>
                <w:rFonts w:ascii="Calibri" w:hAnsi="Calibri" w:cs="Calibri"/>
                <w:color w:val="7030A0"/>
                <w:sz w:val="18"/>
                <w:szCs w:val="18"/>
                <w:lang w:val="en-US"/>
              </w:rPr>
            </w:pPr>
          </w:p>
        </w:tc>
        <w:tc>
          <w:tcPr>
            <w:tcW w:w="3686" w:type="dxa"/>
          </w:tcPr>
          <w:p w14:paraId="210458C5" w14:textId="49E1DBE6"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One cim:</w:t>
            </w:r>
            <w:r w:rsidR="00F44A2B" w:rsidRPr="00004158">
              <w:rPr>
                <w:rFonts w:ascii="Calibri" w:hAnsi="Calibri" w:cs="Calibri"/>
                <w:color w:val="7030A0"/>
                <w:sz w:val="18"/>
                <w:szCs w:val="18"/>
                <w:lang w:val="en-US"/>
              </w:rPr>
              <w:t>ApparentPowerLimit</w:t>
            </w:r>
            <w:r w:rsidRPr="00004158">
              <w:rPr>
                <w:rFonts w:ascii="Calibri" w:hAnsi="Calibri" w:cs="Calibri"/>
                <w:color w:val="7030A0"/>
                <w:sz w:val="18"/>
                <w:szCs w:val="18"/>
                <w:lang w:val="en-US"/>
              </w:rPr>
              <w:t xml:space="preserve"> object which is associated with a cim:OperationalLimitType object with </w:t>
            </w:r>
            <w:r w:rsidRPr="00004158">
              <w:rPr>
                <w:rFonts w:ascii="Calibri" w:hAnsi="Calibri" w:cs="Calibri"/>
                <w:color w:val="7030A0"/>
                <w:sz w:val="18"/>
                <w:szCs w:val="18"/>
                <w:lang w:val="en-GB"/>
              </w:rPr>
              <w:t>.transformerReverseFlow=true</w:t>
            </w:r>
          </w:p>
        </w:tc>
        <w:tc>
          <w:tcPr>
            <w:tcW w:w="2551" w:type="dxa"/>
          </w:tcPr>
          <w:p w14:paraId="3ECE4F50" w14:textId="511CE2A0"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As violation limit for power flowing out of the transformer’s high voltage winding</w:t>
            </w:r>
          </w:p>
        </w:tc>
      </w:tr>
      <w:tr w:rsidR="00004158" w:rsidRPr="00004158" w14:paraId="39631799" w14:textId="5A7F901E" w:rsidTr="00857F5C">
        <w:tc>
          <w:tcPr>
            <w:tcW w:w="1718" w:type="dxa"/>
            <w:vMerge/>
          </w:tcPr>
          <w:p w14:paraId="5694D559" w14:textId="77777777" w:rsidR="00D50738" w:rsidRPr="00004158" w:rsidRDefault="00D50738" w:rsidP="002545DB">
            <w:pPr>
              <w:pStyle w:val="Default"/>
              <w:rPr>
                <w:rFonts w:ascii="Calibri" w:hAnsi="Calibri" w:cs="Calibri"/>
                <w:color w:val="7030A0"/>
                <w:sz w:val="18"/>
                <w:szCs w:val="18"/>
                <w:lang w:val="en-US"/>
              </w:rPr>
            </w:pPr>
          </w:p>
        </w:tc>
        <w:tc>
          <w:tcPr>
            <w:tcW w:w="1903" w:type="dxa"/>
          </w:tcPr>
          <w:p w14:paraId="26C9A52E" w14:textId="1EC04CF3"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Lower-voltage winding of 2-winding transformer</w:t>
            </w:r>
          </w:p>
        </w:tc>
        <w:tc>
          <w:tcPr>
            <w:tcW w:w="2835" w:type="dxa"/>
          </w:tcPr>
          <w:p w14:paraId="20D29421" w14:textId="760BAA28"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none</w:t>
            </w:r>
          </w:p>
        </w:tc>
        <w:tc>
          <w:tcPr>
            <w:tcW w:w="3686" w:type="dxa"/>
          </w:tcPr>
          <w:p w14:paraId="4989753A" w14:textId="5B9E1543"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none</w:t>
            </w:r>
          </w:p>
        </w:tc>
        <w:tc>
          <w:tcPr>
            <w:tcW w:w="2551" w:type="dxa"/>
          </w:tcPr>
          <w:p w14:paraId="6AC8C279" w14:textId="5AC15277"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none</w:t>
            </w:r>
          </w:p>
        </w:tc>
      </w:tr>
      <w:tr w:rsidR="00004158" w:rsidRPr="00004158" w14:paraId="6ABC03B6" w14:textId="32D98FF2" w:rsidTr="00857F5C">
        <w:tc>
          <w:tcPr>
            <w:tcW w:w="1718" w:type="dxa"/>
            <w:vMerge/>
          </w:tcPr>
          <w:p w14:paraId="00D4E3E7" w14:textId="77777777" w:rsidR="00D50738" w:rsidRPr="00004158" w:rsidRDefault="00D50738" w:rsidP="002545DB">
            <w:pPr>
              <w:pStyle w:val="Default"/>
              <w:rPr>
                <w:rFonts w:ascii="Calibri" w:hAnsi="Calibri" w:cs="Calibri"/>
                <w:color w:val="7030A0"/>
                <w:sz w:val="18"/>
                <w:szCs w:val="18"/>
                <w:lang w:val="en-US"/>
              </w:rPr>
            </w:pPr>
          </w:p>
        </w:tc>
        <w:tc>
          <w:tcPr>
            <w:tcW w:w="1903" w:type="dxa"/>
          </w:tcPr>
          <w:p w14:paraId="0237C2DA" w14:textId="5254D613"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Lower-voltage winding of 3-winding transformer</w:t>
            </w:r>
          </w:p>
        </w:tc>
        <w:tc>
          <w:tcPr>
            <w:tcW w:w="2835" w:type="dxa"/>
          </w:tcPr>
          <w:p w14:paraId="303AE5F0" w14:textId="388BBF63"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cim:OperationalLimitSet within whose .validFrom and .validTo dates the cim:Model.scenarioDate falls</w:t>
            </w:r>
          </w:p>
        </w:tc>
        <w:tc>
          <w:tcPr>
            <w:tcW w:w="3686" w:type="dxa"/>
          </w:tcPr>
          <w:p w14:paraId="5E93E4C3" w14:textId="2A922F1E"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One cim:</w:t>
            </w:r>
            <w:r w:rsidR="00F44A2B" w:rsidRPr="00004158">
              <w:rPr>
                <w:rFonts w:ascii="Calibri" w:hAnsi="Calibri" w:cs="Calibri"/>
                <w:color w:val="7030A0"/>
                <w:sz w:val="18"/>
                <w:szCs w:val="18"/>
                <w:lang w:val="en-US"/>
              </w:rPr>
              <w:t>ApparentPowerLimit</w:t>
            </w:r>
            <w:r w:rsidRPr="00004158">
              <w:rPr>
                <w:rFonts w:ascii="Calibri" w:hAnsi="Calibri" w:cs="Calibri"/>
                <w:color w:val="7030A0"/>
                <w:sz w:val="18"/>
                <w:szCs w:val="18"/>
                <w:lang w:val="en-US"/>
              </w:rPr>
              <w:t xml:space="preserve"> object associated with a cim:OperationalLimitType object with </w:t>
            </w:r>
            <w:r w:rsidRPr="00004158">
              <w:rPr>
                <w:rFonts w:ascii="Calibri" w:hAnsi="Calibri" w:cs="Calibri"/>
                <w:color w:val="7030A0"/>
                <w:sz w:val="18"/>
                <w:szCs w:val="18"/>
                <w:lang w:val="en-GB"/>
              </w:rPr>
              <w:t>.transformerReverseFlow=false</w:t>
            </w:r>
          </w:p>
        </w:tc>
        <w:tc>
          <w:tcPr>
            <w:tcW w:w="2551" w:type="dxa"/>
          </w:tcPr>
          <w:p w14:paraId="5F7417A5" w14:textId="5C2EF528" w:rsidR="00D50738" w:rsidRPr="00004158" w:rsidRDefault="00D50738" w:rsidP="002545DB">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As violation limit for power flowing either into or out of the transformer’s lower voltage winding</w:t>
            </w:r>
          </w:p>
        </w:tc>
      </w:tr>
      <w:tr w:rsidR="00004158" w:rsidRPr="00004158" w14:paraId="53333E72" w14:textId="03BC01E4" w:rsidTr="00857F5C">
        <w:tc>
          <w:tcPr>
            <w:tcW w:w="1718" w:type="dxa"/>
            <w:vMerge w:val="restart"/>
          </w:tcPr>
          <w:p w14:paraId="764F1901" w14:textId="08778E18" w:rsidR="00D50738" w:rsidRPr="00004158" w:rsidRDefault="00D50738" w:rsidP="00D50738">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=notYetDetermined</w:t>
            </w:r>
          </w:p>
        </w:tc>
        <w:tc>
          <w:tcPr>
            <w:tcW w:w="1903" w:type="dxa"/>
          </w:tcPr>
          <w:p w14:paraId="7CAAE429" w14:textId="2C16DBD4" w:rsidR="00D50738" w:rsidRPr="00004158" w:rsidRDefault="00D50738" w:rsidP="00D50738">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High-voltage winding</w:t>
            </w:r>
          </w:p>
        </w:tc>
        <w:tc>
          <w:tcPr>
            <w:tcW w:w="2835" w:type="dxa"/>
          </w:tcPr>
          <w:p w14:paraId="537F3BF0" w14:textId="03FC217F" w:rsidR="00D50738" w:rsidRPr="00004158" w:rsidRDefault="00D50738" w:rsidP="00D50738">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cim:OperationalLimitSet within whose .validFrom and .validTo dates the cim:Model.scenarioDate falls</w:t>
            </w:r>
          </w:p>
        </w:tc>
        <w:tc>
          <w:tcPr>
            <w:tcW w:w="3686" w:type="dxa"/>
          </w:tcPr>
          <w:p w14:paraId="532B5AB3" w14:textId="6E507FB5" w:rsidR="00D50738" w:rsidRPr="00004158" w:rsidRDefault="00D50738" w:rsidP="00D50738">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One cim:</w:t>
            </w:r>
            <w:r w:rsidR="00F44A2B" w:rsidRPr="00004158">
              <w:rPr>
                <w:rFonts w:ascii="Calibri" w:hAnsi="Calibri" w:cs="Calibri"/>
                <w:color w:val="7030A0"/>
                <w:sz w:val="18"/>
                <w:szCs w:val="18"/>
                <w:lang w:val="en-US"/>
              </w:rPr>
              <w:t>ApparentPowerLimit</w:t>
            </w:r>
            <w:r w:rsidRPr="00004158">
              <w:rPr>
                <w:rFonts w:ascii="Calibri" w:hAnsi="Calibri" w:cs="Calibri"/>
                <w:color w:val="7030A0"/>
                <w:sz w:val="18"/>
                <w:szCs w:val="18"/>
                <w:lang w:val="en-US"/>
              </w:rPr>
              <w:t xml:space="preserve"> object which is associated with a cim:OperationalLimitType object with </w:t>
            </w:r>
            <w:r w:rsidRPr="00004158">
              <w:rPr>
                <w:rFonts w:ascii="Calibri" w:hAnsi="Calibri" w:cs="Calibri"/>
                <w:color w:val="7030A0"/>
                <w:sz w:val="18"/>
                <w:szCs w:val="18"/>
                <w:lang w:val="en-GB"/>
              </w:rPr>
              <w:t>.transformerReverseFlow=false</w:t>
            </w:r>
          </w:p>
        </w:tc>
        <w:tc>
          <w:tcPr>
            <w:tcW w:w="2551" w:type="dxa"/>
          </w:tcPr>
          <w:p w14:paraId="0EB1FCDE" w14:textId="77777777" w:rsidR="00D50738" w:rsidRPr="00004158" w:rsidRDefault="00D50738" w:rsidP="00D50738">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As violation limit for power flowing either into or out of the transformer’s high voltage winding</w:t>
            </w:r>
          </w:p>
          <w:p w14:paraId="5EA13F59" w14:textId="77777777" w:rsidR="00D50738" w:rsidRPr="00004158" w:rsidRDefault="00D50738" w:rsidP="00D50738">
            <w:pPr>
              <w:pStyle w:val="Default"/>
              <w:rPr>
                <w:rFonts w:ascii="Calibri" w:hAnsi="Calibri" w:cs="Calibri"/>
                <w:color w:val="7030A0"/>
                <w:sz w:val="18"/>
                <w:szCs w:val="18"/>
                <w:lang w:val="en-US"/>
              </w:rPr>
            </w:pPr>
          </w:p>
        </w:tc>
      </w:tr>
      <w:tr w:rsidR="00004158" w:rsidRPr="00004158" w14:paraId="6F33955C" w14:textId="6B082A06" w:rsidTr="00857F5C">
        <w:tc>
          <w:tcPr>
            <w:tcW w:w="1718" w:type="dxa"/>
            <w:vMerge/>
          </w:tcPr>
          <w:p w14:paraId="1CDE9A19" w14:textId="77777777" w:rsidR="00D50738" w:rsidRPr="00004158" w:rsidRDefault="00D50738" w:rsidP="00D50738">
            <w:pPr>
              <w:pStyle w:val="Default"/>
              <w:rPr>
                <w:rFonts w:ascii="Calibri" w:hAnsi="Calibri" w:cs="Calibri"/>
                <w:color w:val="7030A0"/>
                <w:sz w:val="18"/>
                <w:szCs w:val="18"/>
                <w:lang w:val="en-US"/>
              </w:rPr>
            </w:pPr>
          </w:p>
        </w:tc>
        <w:tc>
          <w:tcPr>
            <w:tcW w:w="1903" w:type="dxa"/>
          </w:tcPr>
          <w:p w14:paraId="22CA6E86" w14:textId="42DE0B9B" w:rsidR="00D50738" w:rsidRPr="00004158" w:rsidRDefault="00D50738" w:rsidP="00D50738">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Lower-voltage winding of 2-winding transformer</w:t>
            </w:r>
          </w:p>
        </w:tc>
        <w:tc>
          <w:tcPr>
            <w:tcW w:w="2835" w:type="dxa"/>
          </w:tcPr>
          <w:p w14:paraId="4AFEE26C" w14:textId="5B701D30" w:rsidR="00D50738" w:rsidRPr="00004158" w:rsidRDefault="00D50738" w:rsidP="00D50738">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none</w:t>
            </w:r>
          </w:p>
        </w:tc>
        <w:tc>
          <w:tcPr>
            <w:tcW w:w="3686" w:type="dxa"/>
          </w:tcPr>
          <w:p w14:paraId="2F41179C" w14:textId="771C9925" w:rsidR="00D50738" w:rsidRPr="00004158" w:rsidRDefault="00D50738" w:rsidP="00D50738">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none</w:t>
            </w:r>
          </w:p>
        </w:tc>
        <w:tc>
          <w:tcPr>
            <w:tcW w:w="2551" w:type="dxa"/>
          </w:tcPr>
          <w:p w14:paraId="33410937" w14:textId="1F2C1110" w:rsidR="00D50738" w:rsidRPr="00004158" w:rsidRDefault="00D50738" w:rsidP="00D50738">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none</w:t>
            </w:r>
          </w:p>
        </w:tc>
      </w:tr>
      <w:tr w:rsidR="00D50738" w:rsidRPr="00004158" w14:paraId="77D1797E" w14:textId="610B3F25" w:rsidTr="00857F5C">
        <w:tc>
          <w:tcPr>
            <w:tcW w:w="1718" w:type="dxa"/>
            <w:vMerge/>
          </w:tcPr>
          <w:p w14:paraId="6FEF7BEB" w14:textId="529A673E" w:rsidR="00D50738" w:rsidRPr="00004158" w:rsidRDefault="00D50738" w:rsidP="00D50738">
            <w:pPr>
              <w:pStyle w:val="Default"/>
              <w:rPr>
                <w:rFonts w:ascii="Calibri" w:hAnsi="Calibri" w:cs="Calibri"/>
                <w:color w:val="7030A0"/>
                <w:sz w:val="18"/>
                <w:szCs w:val="18"/>
                <w:lang w:val="en-US"/>
              </w:rPr>
            </w:pPr>
          </w:p>
        </w:tc>
        <w:tc>
          <w:tcPr>
            <w:tcW w:w="1903" w:type="dxa"/>
          </w:tcPr>
          <w:p w14:paraId="6F6338A7" w14:textId="78974696" w:rsidR="00D50738" w:rsidRPr="00004158" w:rsidRDefault="00D50738" w:rsidP="00D50738">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Lower-voltage winding of 3-winding transformer</w:t>
            </w:r>
          </w:p>
        </w:tc>
        <w:tc>
          <w:tcPr>
            <w:tcW w:w="2835" w:type="dxa"/>
          </w:tcPr>
          <w:p w14:paraId="5171E4C6" w14:textId="4FCF06B0" w:rsidR="00D50738" w:rsidRPr="00004158" w:rsidRDefault="00D50738" w:rsidP="00D50738">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cim:OperationalLimitSet within whose .validFrom and .validTo dates the cim:Model.scenarioDate falls</w:t>
            </w:r>
          </w:p>
        </w:tc>
        <w:tc>
          <w:tcPr>
            <w:tcW w:w="3686" w:type="dxa"/>
          </w:tcPr>
          <w:p w14:paraId="19626A41" w14:textId="3938C40B" w:rsidR="00D50738" w:rsidRPr="00004158" w:rsidRDefault="00D50738" w:rsidP="00D50738">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One cim:</w:t>
            </w:r>
            <w:r w:rsidR="00F44A2B" w:rsidRPr="00004158">
              <w:rPr>
                <w:rFonts w:ascii="Calibri" w:hAnsi="Calibri" w:cs="Calibri"/>
                <w:color w:val="7030A0"/>
                <w:sz w:val="18"/>
                <w:szCs w:val="18"/>
                <w:lang w:val="en-US"/>
              </w:rPr>
              <w:t>ApparentPowerLimit</w:t>
            </w:r>
            <w:r w:rsidRPr="00004158">
              <w:rPr>
                <w:rFonts w:ascii="Calibri" w:hAnsi="Calibri" w:cs="Calibri"/>
                <w:color w:val="7030A0"/>
                <w:sz w:val="18"/>
                <w:szCs w:val="18"/>
                <w:lang w:val="en-US"/>
              </w:rPr>
              <w:t xml:space="preserve"> object associated with a cim:OperationalLimitType object with </w:t>
            </w:r>
            <w:r w:rsidRPr="00004158">
              <w:rPr>
                <w:rFonts w:ascii="Calibri" w:hAnsi="Calibri" w:cs="Calibri"/>
                <w:color w:val="7030A0"/>
                <w:sz w:val="18"/>
                <w:szCs w:val="18"/>
                <w:lang w:val="en-GB"/>
              </w:rPr>
              <w:t>.transformerReverseFlow=false</w:t>
            </w:r>
          </w:p>
        </w:tc>
        <w:tc>
          <w:tcPr>
            <w:tcW w:w="2551" w:type="dxa"/>
          </w:tcPr>
          <w:p w14:paraId="0782692D" w14:textId="107FE1FE" w:rsidR="00D50738" w:rsidRPr="00004158" w:rsidRDefault="00D50738" w:rsidP="00D50738">
            <w:pPr>
              <w:pStyle w:val="Default"/>
              <w:rPr>
                <w:rFonts w:ascii="Calibri" w:hAnsi="Calibri" w:cs="Calibri"/>
                <w:color w:val="7030A0"/>
                <w:sz w:val="18"/>
                <w:szCs w:val="18"/>
                <w:lang w:val="en-US"/>
              </w:rPr>
            </w:pPr>
            <w:r w:rsidRPr="00004158">
              <w:rPr>
                <w:rFonts w:ascii="Calibri" w:hAnsi="Calibri" w:cs="Calibri"/>
                <w:color w:val="7030A0"/>
                <w:sz w:val="18"/>
                <w:szCs w:val="18"/>
                <w:lang w:val="en-US"/>
              </w:rPr>
              <w:t>As violation limit for power flowing either into or out of the transformer’s lower voltage winding</w:t>
            </w:r>
          </w:p>
        </w:tc>
      </w:tr>
    </w:tbl>
    <w:p w14:paraId="590A653E" w14:textId="77777777" w:rsidR="00CF2B52" w:rsidRPr="00004158" w:rsidRDefault="00CF2B52" w:rsidP="00455269">
      <w:pPr>
        <w:pStyle w:val="Default"/>
        <w:rPr>
          <w:rFonts w:ascii="Calibri" w:hAnsi="Calibri" w:cs="Calibri"/>
          <w:color w:val="7030A0"/>
          <w:sz w:val="22"/>
          <w:szCs w:val="22"/>
          <w:lang w:val="en-US"/>
        </w:rPr>
      </w:pPr>
    </w:p>
    <w:p w14:paraId="60E341C9" w14:textId="272D12A5" w:rsidR="00455269" w:rsidRPr="00004158" w:rsidRDefault="00857F5C" w:rsidP="00857F5C">
      <w:pPr>
        <w:pStyle w:val="Default"/>
        <w:ind w:left="709"/>
        <w:rPr>
          <w:rFonts w:ascii="Calibri" w:hAnsi="Calibri" w:cs="Calibri"/>
          <w:color w:val="7030A0"/>
          <w:sz w:val="22"/>
          <w:szCs w:val="22"/>
          <w:lang w:val="en-US"/>
        </w:rPr>
      </w:pPr>
      <w:r w:rsidRPr="00004158">
        <w:rPr>
          <w:rFonts w:ascii="Calibri" w:hAnsi="Calibri" w:cs="Calibri"/>
          <w:color w:val="7030A0"/>
          <w:sz w:val="22"/>
          <w:szCs w:val="22"/>
          <w:lang w:val="en-US"/>
        </w:rPr>
        <w:t>The following is</w:t>
      </w:r>
      <w:r w:rsidR="00455269" w:rsidRPr="00004158">
        <w:rPr>
          <w:rFonts w:ascii="Calibri" w:hAnsi="Calibri" w:cs="Calibri"/>
          <w:color w:val="7030A0"/>
          <w:sz w:val="22"/>
          <w:szCs w:val="22"/>
          <w:lang w:val="en-US"/>
        </w:rPr>
        <w:t xml:space="preserve"> also noted in the </w:t>
      </w:r>
      <w:bookmarkStart w:id="14" w:name="_Hlk170738601"/>
      <w:r w:rsidR="00455269" w:rsidRPr="00004158">
        <w:rPr>
          <w:rFonts w:ascii="Calibri" w:hAnsi="Calibri" w:cs="Calibri"/>
          <w:color w:val="7030A0"/>
          <w:sz w:val="22"/>
          <w:szCs w:val="22"/>
          <w:lang w:val="en-US"/>
        </w:rPr>
        <w:t>LTDS Grid Modelling Annex 1: Grid Modelling Guidelines document</w:t>
      </w:r>
      <w:bookmarkEnd w:id="14"/>
      <w:r w:rsidR="00455269" w:rsidRPr="00004158">
        <w:rPr>
          <w:rFonts w:ascii="Calibri" w:hAnsi="Calibri" w:cs="Calibri"/>
          <w:color w:val="7030A0"/>
          <w:sz w:val="22"/>
          <w:szCs w:val="22"/>
          <w:lang w:val="en-US"/>
        </w:rPr>
        <w:t xml:space="preserve">, “The value of the cim:ApparentPowerLimit.value attribute must always be positive and solution flows </w:t>
      </w:r>
      <w:proofErr w:type="gramStart"/>
      <w:r w:rsidR="00455269" w:rsidRPr="00004158">
        <w:rPr>
          <w:rFonts w:ascii="Calibri" w:hAnsi="Calibri" w:cs="Calibri"/>
          <w:color w:val="7030A0"/>
          <w:sz w:val="22"/>
          <w:szCs w:val="22"/>
          <w:lang w:val="en-US"/>
        </w:rPr>
        <w:t>are considered to be</w:t>
      </w:r>
      <w:proofErr w:type="gramEnd"/>
      <w:r w:rsidR="00455269" w:rsidRPr="00004158">
        <w:rPr>
          <w:rFonts w:ascii="Calibri" w:hAnsi="Calibri" w:cs="Calibri"/>
          <w:color w:val="7030A0"/>
          <w:sz w:val="22"/>
          <w:szCs w:val="22"/>
          <w:lang w:val="en-US"/>
        </w:rPr>
        <w:t xml:space="preserve"> in alarm or violation when they exceed the specified limit. For transformers where the reverse flow limit is different from the normal flow limit, network analysis software is responsible for determining direction of flow through a transformer and using the appropriate cim:ApparentPowerLimit. </w:t>
      </w:r>
    </w:p>
    <w:p w14:paraId="1425ACDD" w14:textId="77777777" w:rsidR="003D0D5B" w:rsidRPr="00B63ED3" w:rsidRDefault="003D0D5B" w:rsidP="00BC10E3">
      <w:pPr>
        <w:rPr>
          <w:lang w:val="en-US"/>
        </w:rPr>
      </w:pPr>
    </w:p>
    <w:p w14:paraId="3E3C99D0" w14:textId="77777777" w:rsidR="003D0D5B" w:rsidRPr="00B63ED3" w:rsidRDefault="003D0D5B" w:rsidP="00BC10E3">
      <w:pPr>
        <w:rPr>
          <w:lang w:val="en-US"/>
        </w:rPr>
      </w:pPr>
    </w:p>
    <w:p w14:paraId="43FC979E" w14:textId="77777777" w:rsidR="003D0D5B" w:rsidRPr="00B63ED3" w:rsidRDefault="003D0D5B" w:rsidP="00BC10E3">
      <w:pPr>
        <w:rPr>
          <w:lang w:val="en-US"/>
        </w:rPr>
      </w:pPr>
    </w:p>
    <w:p w14:paraId="0D80FFFD" w14:textId="77777777" w:rsidR="00BC10E3" w:rsidRPr="00B63ED3" w:rsidRDefault="00BC10E3" w:rsidP="00BC10E3">
      <w:pPr>
        <w:rPr>
          <w:lang w:val="en-US"/>
        </w:rPr>
      </w:pPr>
    </w:p>
    <w:p w14:paraId="28E944E2" w14:textId="5FDCAE13" w:rsidR="00BC10E3" w:rsidRPr="00004158" w:rsidRDefault="003D0D5B" w:rsidP="00BC10E3">
      <w:pPr>
        <w:rPr>
          <w:b/>
          <w:bCs/>
          <w:lang w:val="en-US"/>
        </w:rPr>
      </w:pPr>
      <w:r w:rsidRPr="00004158">
        <w:rPr>
          <w:b/>
          <w:bCs/>
          <w:lang w:val="en-US"/>
        </w:rPr>
        <w:t xml:space="preserve">2 - </w:t>
      </w:r>
      <w:r w:rsidR="00BC10E3" w:rsidRPr="00004158">
        <w:rPr>
          <w:b/>
          <w:bCs/>
          <w:lang w:val="en-US"/>
        </w:rPr>
        <w:t>Operational limits for switches</w:t>
      </w:r>
    </w:p>
    <w:p w14:paraId="18045FE1" w14:textId="77777777" w:rsidR="00BC10E3" w:rsidRPr="00004158" w:rsidRDefault="00BC10E3" w:rsidP="00BC10E3">
      <w:pPr>
        <w:rPr>
          <w:lang w:val="en-US"/>
        </w:rPr>
      </w:pPr>
    </w:p>
    <w:p w14:paraId="7ADF030A" w14:textId="77777777" w:rsidR="00BC10E3" w:rsidRPr="00004158" w:rsidRDefault="00BC10E3" w:rsidP="00BC10E3">
      <w:pPr>
        <w:rPr>
          <w:lang w:val="en-US"/>
        </w:rPr>
      </w:pPr>
      <w:r w:rsidRPr="00004158">
        <w:rPr>
          <w:lang w:val="en-US"/>
        </w:rPr>
        <w:t>If a switch is the limiting component in a branch, operational limits based on dates shall be provided. Is acceptable, if the bay provides the limit?</w:t>
      </w:r>
    </w:p>
    <w:p w14:paraId="39E00058" w14:textId="77777777" w:rsidR="00E80A1E" w:rsidRPr="00004158" w:rsidRDefault="00E80A1E" w:rsidP="00BC10E3">
      <w:pPr>
        <w:rPr>
          <w:lang w:val="en-US"/>
        </w:rPr>
      </w:pPr>
    </w:p>
    <w:p w14:paraId="36C1CA5B" w14:textId="77777777" w:rsidR="009339BF" w:rsidRPr="00004158" w:rsidRDefault="009339BF" w:rsidP="009339BF">
      <w:pPr>
        <w:rPr>
          <w:color w:val="7030A0"/>
          <w:lang w:val="en-US"/>
        </w:rPr>
      </w:pPr>
      <w:r w:rsidRPr="00004158">
        <w:rPr>
          <w:color w:val="7030A0"/>
          <w:lang w:val="en-US"/>
        </w:rPr>
        <w:t xml:space="preserve">Probably need more clarification on your question. In CIM, a Bay is a container (a cim:EquipmentContainer subtype) and as such has no cim:Terminals to which a cim:OperationalLimitSet could be associated.  </w:t>
      </w:r>
    </w:p>
    <w:p w14:paraId="437CE172" w14:textId="77777777" w:rsidR="009339BF" w:rsidRPr="00004158" w:rsidRDefault="009339BF" w:rsidP="009339BF">
      <w:pPr>
        <w:rPr>
          <w:color w:val="7030A0"/>
          <w:lang w:val="en-US"/>
        </w:rPr>
      </w:pPr>
    </w:p>
    <w:p w14:paraId="107E8C18" w14:textId="77777777" w:rsidR="00B63ED3" w:rsidRPr="00004158" w:rsidRDefault="0061598E" w:rsidP="0061598E">
      <w:pPr>
        <w:rPr>
          <w:color w:val="7030A0"/>
          <w:lang w:val="en-US"/>
        </w:rPr>
      </w:pPr>
      <w:r w:rsidRPr="00004158">
        <w:rPr>
          <w:color w:val="7030A0"/>
          <w:lang w:val="en-US"/>
        </w:rPr>
        <w:t>The new LTDS (based on the philosophies of the 2011 LTDS) stipulates that operational l</w:t>
      </w:r>
      <w:r w:rsidR="00B63ED3" w:rsidRPr="00004158">
        <w:rPr>
          <w:color w:val="7030A0"/>
          <w:lang w:val="en-US"/>
        </w:rPr>
        <w:t>i</w:t>
      </w:r>
      <w:r w:rsidRPr="00004158">
        <w:rPr>
          <w:color w:val="7030A0"/>
          <w:lang w:val="en-US"/>
        </w:rPr>
        <w:t xml:space="preserve">mits are required </w:t>
      </w:r>
      <w:r w:rsidR="00B63ED3" w:rsidRPr="00004158">
        <w:rPr>
          <w:color w:val="7030A0"/>
          <w:lang w:val="en-US"/>
        </w:rPr>
        <w:t xml:space="preserve">to be supplied at two places: </w:t>
      </w:r>
    </w:p>
    <w:p w14:paraId="71F9723F" w14:textId="35D19FA5" w:rsidR="00B63ED3" w:rsidRPr="00004158" w:rsidRDefault="0048615B" w:rsidP="00B63ED3">
      <w:pPr>
        <w:pStyle w:val="ListParagraph"/>
        <w:numPr>
          <w:ilvl w:val="0"/>
          <w:numId w:val="6"/>
        </w:numPr>
        <w:rPr>
          <w:rFonts w:ascii="Calibri" w:hAnsi="Calibri" w:cs="Calibri"/>
          <w:color w:val="7030A0"/>
          <w:sz w:val="22"/>
          <w:szCs w:val="22"/>
          <w:lang w:val="en-US"/>
        </w:rPr>
      </w:pPr>
      <w:r w:rsidRPr="00004158">
        <w:rPr>
          <w:rFonts w:ascii="Calibri" w:hAnsi="Calibri" w:cs="Calibri"/>
          <w:color w:val="7030A0"/>
          <w:sz w:val="22"/>
          <w:szCs w:val="22"/>
          <w:lang w:val="en-US"/>
        </w:rPr>
        <w:t>One or more seasonal</w:t>
      </w:r>
      <w:r w:rsidR="009339BF" w:rsidRPr="00004158">
        <w:rPr>
          <w:rFonts w:ascii="Calibri" w:hAnsi="Calibri" w:cs="Calibri"/>
          <w:color w:val="7030A0"/>
          <w:sz w:val="22"/>
          <w:szCs w:val="22"/>
          <w:lang w:val="en-US"/>
        </w:rPr>
        <w:t>*</w:t>
      </w:r>
      <w:r w:rsidRPr="00004158">
        <w:rPr>
          <w:rFonts w:ascii="Calibri" w:hAnsi="Calibri" w:cs="Calibri"/>
          <w:color w:val="7030A0"/>
          <w:sz w:val="22"/>
          <w:szCs w:val="22"/>
          <w:lang w:val="en-US"/>
        </w:rPr>
        <w:t xml:space="preserve"> </w:t>
      </w:r>
      <w:r w:rsidR="00B63ED3" w:rsidRPr="00004158">
        <w:rPr>
          <w:rFonts w:ascii="Calibri" w:hAnsi="Calibri" w:cs="Calibri"/>
          <w:color w:val="7030A0"/>
          <w:sz w:val="22"/>
          <w:szCs w:val="22"/>
          <w:lang w:val="en-US"/>
        </w:rPr>
        <w:t xml:space="preserve">ApparentPower operational limits are required at the cim:Terminals of Power Transformers (as reflected in item 1 above, there are </w:t>
      </w:r>
      <w:proofErr w:type="gramStart"/>
      <w:r w:rsidR="00B63ED3" w:rsidRPr="00004158">
        <w:rPr>
          <w:rFonts w:ascii="Calibri" w:hAnsi="Calibri" w:cs="Calibri"/>
          <w:color w:val="7030A0"/>
          <w:sz w:val="22"/>
          <w:szCs w:val="22"/>
          <w:lang w:val="en-US"/>
        </w:rPr>
        <w:t>fairly complicated</w:t>
      </w:r>
      <w:proofErr w:type="gramEnd"/>
      <w:r w:rsidR="00B63ED3" w:rsidRPr="00004158">
        <w:rPr>
          <w:rFonts w:ascii="Calibri" w:hAnsi="Calibri" w:cs="Calibri"/>
          <w:color w:val="7030A0"/>
          <w:sz w:val="22"/>
          <w:szCs w:val="22"/>
          <w:lang w:val="en-US"/>
        </w:rPr>
        <w:t xml:space="preserve"> rules about what limits should appear at what terminals for various types of transformers)</w:t>
      </w:r>
    </w:p>
    <w:p w14:paraId="6A893606" w14:textId="45E63B95" w:rsidR="0048615B" w:rsidRPr="00004158" w:rsidRDefault="0048615B" w:rsidP="0048615B">
      <w:pPr>
        <w:pStyle w:val="ListParagraph"/>
        <w:numPr>
          <w:ilvl w:val="0"/>
          <w:numId w:val="6"/>
        </w:numPr>
        <w:rPr>
          <w:rFonts w:ascii="Calibri" w:hAnsi="Calibri" w:cs="Calibri"/>
          <w:color w:val="7030A0"/>
          <w:sz w:val="22"/>
          <w:szCs w:val="22"/>
          <w:lang w:val="en-US"/>
        </w:rPr>
      </w:pPr>
      <w:r w:rsidRPr="00004158">
        <w:rPr>
          <w:rFonts w:ascii="Calibri" w:hAnsi="Calibri" w:cs="Calibri"/>
          <w:color w:val="7030A0"/>
          <w:sz w:val="22"/>
          <w:szCs w:val="22"/>
          <w:lang w:val="en-US"/>
        </w:rPr>
        <w:t>One or more seasonal</w:t>
      </w:r>
      <w:r w:rsidR="009339BF" w:rsidRPr="00004158">
        <w:rPr>
          <w:rFonts w:ascii="Calibri" w:hAnsi="Calibri" w:cs="Calibri"/>
          <w:color w:val="7030A0"/>
          <w:sz w:val="22"/>
          <w:szCs w:val="22"/>
          <w:lang w:val="en-US"/>
        </w:rPr>
        <w:t>*</w:t>
      </w:r>
      <w:r w:rsidRPr="00004158">
        <w:rPr>
          <w:rFonts w:ascii="Calibri" w:hAnsi="Calibri" w:cs="Calibri"/>
          <w:color w:val="7030A0"/>
          <w:sz w:val="22"/>
          <w:szCs w:val="22"/>
          <w:lang w:val="en-US"/>
        </w:rPr>
        <w:t xml:space="preserve"> </w:t>
      </w:r>
      <w:r w:rsidR="00B63ED3" w:rsidRPr="00004158">
        <w:rPr>
          <w:rFonts w:ascii="Calibri" w:hAnsi="Calibri" w:cs="Calibri"/>
          <w:color w:val="7030A0"/>
          <w:sz w:val="22"/>
          <w:szCs w:val="22"/>
          <w:lang w:val="en-US"/>
        </w:rPr>
        <w:t xml:space="preserve">Current operational limits are required at one cim:Terminal of </w:t>
      </w:r>
      <w:r w:rsidRPr="00004158">
        <w:rPr>
          <w:rFonts w:ascii="Calibri" w:hAnsi="Calibri" w:cs="Calibri"/>
          <w:color w:val="7030A0"/>
          <w:sz w:val="22"/>
          <w:szCs w:val="22"/>
          <w:lang w:val="en-US"/>
        </w:rPr>
        <w:t>every</w:t>
      </w:r>
      <w:r w:rsidR="00B63ED3" w:rsidRPr="00004158">
        <w:rPr>
          <w:rFonts w:ascii="Calibri" w:hAnsi="Calibri" w:cs="Calibri"/>
          <w:color w:val="7030A0"/>
          <w:sz w:val="22"/>
          <w:szCs w:val="22"/>
          <w:lang w:val="en-US"/>
        </w:rPr>
        <w:t xml:space="preserve"> cim:ACLineSegment.</w:t>
      </w:r>
      <w:r w:rsidRPr="00004158">
        <w:rPr>
          <w:rFonts w:ascii="Calibri" w:hAnsi="Calibri" w:cs="Calibri"/>
          <w:color w:val="7030A0"/>
          <w:sz w:val="22"/>
          <w:szCs w:val="22"/>
          <w:lang w:val="en-US"/>
        </w:rPr>
        <w:t xml:space="preserve"> Additionally Current operational limits can be  associated with the cim:Terminals of devices (cim:ConductingEquipment subtypes) </w:t>
      </w:r>
      <w:r w:rsidR="005C24E0" w:rsidRPr="00004158">
        <w:rPr>
          <w:rFonts w:ascii="Calibri" w:hAnsi="Calibri" w:cs="Calibri"/>
          <w:color w:val="7030A0"/>
          <w:sz w:val="22"/>
          <w:szCs w:val="22"/>
          <w:lang w:val="en-US"/>
        </w:rPr>
        <w:t>if the device is a most limiting series element on a circuit.</w:t>
      </w:r>
    </w:p>
    <w:p w14:paraId="5884A1B3" w14:textId="63C398E1" w:rsidR="00BC10E3" w:rsidRPr="00004158" w:rsidRDefault="009339BF" w:rsidP="00BC10E3">
      <w:pPr>
        <w:rPr>
          <w:color w:val="7030A0"/>
          <w:lang w:val="en-US"/>
        </w:rPr>
      </w:pPr>
      <w:r w:rsidRPr="00004158">
        <w:rPr>
          <w:color w:val="7030A0"/>
          <w:lang w:val="en-US"/>
        </w:rPr>
        <w:t xml:space="preserve">* </w:t>
      </w:r>
      <w:r w:rsidR="005C24E0" w:rsidRPr="00004158">
        <w:rPr>
          <w:color w:val="7030A0"/>
          <w:lang w:val="en-US"/>
        </w:rPr>
        <w:t>Note that the ‘seasonal’ referred to above might just be one ‘season’ – in other words the same limit applies throughout the calendar year. (This is accomplished by setting .validFrom and .validTo to the same month and day)</w:t>
      </w:r>
    </w:p>
    <w:p w14:paraId="67BFC083" w14:textId="77777777" w:rsidR="003D0D5B" w:rsidRPr="00B63ED3" w:rsidRDefault="003D0D5B" w:rsidP="00BC10E3">
      <w:pPr>
        <w:rPr>
          <w:b/>
          <w:bCs/>
          <w:lang w:val="en-US"/>
        </w:rPr>
      </w:pPr>
    </w:p>
    <w:p w14:paraId="135664A3" w14:textId="77777777" w:rsidR="003D0D5B" w:rsidRPr="00B63ED3" w:rsidRDefault="003D0D5B" w:rsidP="00BC10E3">
      <w:pPr>
        <w:rPr>
          <w:b/>
          <w:bCs/>
          <w:lang w:val="en-US"/>
        </w:rPr>
      </w:pPr>
    </w:p>
    <w:p w14:paraId="0FC6FC8D" w14:textId="77777777" w:rsidR="003D0D5B" w:rsidRPr="00B63ED3" w:rsidRDefault="003D0D5B" w:rsidP="00BC10E3">
      <w:pPr>
        <w:rPr>
          <w:b/>
          <w:bCs/>
          <w:lang w:val="en-US"/>
        </w:rPr>
      </w:pPr>
    </w:p>
    <w:p w14:paraId="4A8ACC33" w14:textId="77777777" w:rsidR="003D0D5B" w:rsidRPr="00B63ED3" w:rsidRDefault="003D0D5B" w:rsidP="00BC10E3">
      <w:pPr>
        <w:rPr>
          <w:b/>
          <w:bCs/>
          <w:lang w:val="en-US"/>
        </w:rPr>
      </w:pPr>
    </w:p>
    <w:p w14:paraId="733C2EA9" w14:textId="148EC626" w:rsidR="00BC10E3" w:rsidRPr="00004158" w:rsidRDefault="003D0D5B" w:rsidP="00BC10E3">
      <w:pPr>
        <w:rPr>
          <w:b/>
          <w:bCs/>
          <w:lang w:val="en-US"/>
        </w:rPr>
      </w:pPr>
      <w:r w:rsidRPr="00004158">
        <w:rPr>
          <w:b/>
          <w:bCs/>
          <w:lang w:val="en-US"/>
        </w:rPr>
        <w:t xml:space="preserve">3 - </w:t>
      </w:r>
      <w:r w:rsidR="00BC10E3" w:rsidRPr="00004158">
        <w:rPr>
          <w:b/>
          <w:bCs/>
          <w:lang w:val="en-US"/>
        </w:rPr>
        <w:t>Overlapping of date in OperationalLimitSet</w:t>
      </w:r>
    </w:p>
    <w:p w14:paraId="66D6F30B" w14:textId="77777777" w:rsidR="00BC10E3" w:rsidRPr="00004158" w:rsidRDefault="00BC10E3" w:rsidP="00BC10E3">
      <w:pPr>
        <w:rPr>
          <w:lang w:val="en-US"/>
        </w:rPr>
      </w:pPr>
    </w:p>
    <w:p w14:paraId="5F36CB54" w14:textId="77777777" w:rsidR="00BC10E3" w:rsidRPr="00004158" w:rsidRDefault="00BC10E3" w:rsidP="00BC10E3">
      <w:pPr>
        <w:rPr>
          <w:lang w:val="en-US"/>
        </w:rPr>
      </w:pPr>
      <w:r w:rsidRPr="00004158">
        <w:rPr>
          <w:lang w:val="en-US"/>
        </w:rPr>
        <w:t xml:space="preserve">In the screenshots provided in the LTDS specification the TO date of a former period and the FROM date of the next period are the same. It’s unclear to which period the </w:t>
      </w:r>
      <w:proofErr w:type="gramStart"/>
      <w:r w:rsidRPr="00004158">
        <w:rPr>
          <w:lang w:val="en-US"/>
        </w:rPr>
        <w:t>particular day</w:t>
      </w:r>
      <w:proofErr w:type="gramEnd"/>
      <w:r w:rsidRPr="00004158">
        <w:rPr>
          <w:lang w:val="en-US"/>
        </w:rPr>
        <w:t xml:space="preserve"> belongs to. Please provide clarification on this.</w:t>
      </w:r>
    </w:p>
    <w:p w14:paraId="542349A7" w14:textId="77777777" w:rsidR="00BC10E3" w:rsidRPr="00B63ED3" w:rsidRDefault="00BC10E3" w:rsidP="00BC10E3">
      <w:pPr>
        <w:rPr>
          <w:lang w:val="en-US"/>
        </w:rPr>
      </w:pPr>
    </w:p>
    <w:p w14:paraId="2D1EAF25" w14:textId="4963DECE" w:rsidR="00EB33A4" w:rsidRPr="00004158" w:rsidRDefault="00EB33A4" w:rsidP="00BC10E3">
      <w:pPr>
        <w:rPr>
          <w:color w:val="7030A0"/>
          <w:lang w:val="en-US"/>
        </w:rPr>
      </w:pPr>
      <w:r w:rsidRPr="00004158">
        <w:rPr>
          <w:color w:val="7030A0"/>
          <w:lang w:val="en-US"/>
        </w:rPr>
        <w:t xml:space="preserve">Good catch. We need to add some description to the </w:t>
      </w:r>
      <w:r w:rsidR="00B01423" w:rsidRPr="00004158">
        <w:rPr>
          <w:color w:val="7030A0"/>
          <w:lang w:val="en-US"/>
        </w:rPr>
        <w:t>OperationalLimitSet</w:t>
      </w:r>
      <w:r w:rsidRPr="00004158">
        <w:rPr>
          <w:color w:val="7030A0"/>
          <w:lang w:val="en-US"/>
        </w:rPr>
        <w:t>.validFrom and .validTo attributes</w:t>
      </w:r>
      <w:r w:rsidR="00B01423" w:rsidRPr="00004158">
        <w:rPr>
          <w:color w:val="7030A0"/>
          <w:lang w:val="en-US"/>
        </w:rPr>
        <w:t xml:space="preserve"> in the UML (and likely in the LTDS Grid Modelling Annex 1: Grid Modelling Guidelines document).</w:t>
      </w:r>
    </w:p>
    <w:p w14:paraId="74112B8C" w14:textId="38FD9998" w:rsidR="003D0D5B" w:rsidRPr="00004158" w:rsidRDefault="00EB33A4" w:rsidP="00BC10E3">
      <w:pPr>
        <w:rPr>
          <w:color w:val="7030A0"/>
          <w:lang w:val="en-US"/>
        </w:rPr>
      </w:pPr>
      <w:r w:rsidRPr="00004158">
        <w:rPr>
          <w:color w:val="7030A0"/>
          <w:lang w:val="en-US"/>
        </w:rPr>
        <w:t>The inten</w:t>
      </w:r>
      <w:r w:rsidR="00B01423" w:rsidRPr="00004158">
        <w:rPr>
          <w:color w:val="7030A0"/>
          <w:lang w:val="en-US"/>
        </w:rPr>
        <w:t>t was</w:t>
      </w:r>
      <w:r w:rsidR="00DD1BDD" w:rsidRPr="00004158">
        <w:rPr>
          <w:color w:val="7030A0"/>
          <w:lang w:val="en-US"/>
        </w:rPr>
        <w:t xml:space="preserve"> </w:t>
      </w:r>
      <w:r w:rsidRPr="00004158">
        <w:rPr>
          <w:color w:val="7030A0"/>
          <w:lang w:val="en-US"/>
        </w:rPr>
        <w:t xml:space="preserve">to follow the CIM convention where the beginning of </w:t>
      </w:r>
      <w:proofErr w:type="gramStart"/>
      <w:r w:rsidRPr="00004158">
        <w:rPr>
          <w:color w:val="7030A0"/>
          <w:lang w:val="en-US"/>
        </w:rPr>
        <w:t>a time period</w:t>
      </w:r>
      <w:proofErr w:type="gramEnd"/>
      <w:r w:rsidRPr="00004158">
        <w:rPr>
          <w:color w:val="7030A0"/>
          <w:lang w:val="en-US"/>
        </w:rPr>
        <w:t xml:space="preserve"> starts at the specified </w:t>
      </w:r>
      <w:r w:rsidR="00B01423" w:rsidRPr="00004158">
        <w:rPr>
          <w:color w:val="7030A0"/>
          <w:lang w:val="en-US"/>
        </w:rPr>
        <w:t xml:space="preserve">start </w:t>
      </w:r>
      <w:r w:rsidRPr="00004158">
        <w:rPr>
          <w:color w:val="7030A0"/>
          <w:lang w:val="en-US"/>
        </w:rPr>
        <w:t>time and end of a time period is defined as ‘up to, but not including’ the specified</w:t>
      </w:r>
      <w:r w:rsidR="00B01423" w:rsidRPr="00004158">
        <w:rPr>
          <w:color w:val="7030A0"/>
          <w:lang w:val="en-US"/>
        </w:rPr>
        <w:t xml:space="preserve"> end</w:t>
      </w:r>
      <w:r w:rsidRPr="00004158">
        <w:rPr>
          <w:color w:val="7030A0"/>
          <w:lang w:val="en-US"/>
        </w:rPr>
        <w:t xml:space="preserve"> time. </w:t>
      </w:r>
      <w:r w:rsidR="00B01423" w:rsidRPr="00004158">
        <w:rPr>
          <w:color w:val="7030A0"/>
          <w:lang w:val="en-US"/>
        </w:rPr>
        <w:t>The DateTimeInterval compound documents this</w:t>
      </w:r>
      <w:r w:rsidR="00DD1BDD" w:rsidRPr="00004158">
        <w:rPr>
          <w:color w:val="7030A0"/>
          <w:lang w:val="en-US"/>
        </w:rPr>
        <w:t xml:space="preserve"> concept, but it’s not used by OperationalLimitSet, so we need to restate the concept in our OperationalLimitSet extension.</w:t>
      </w:r>
    </w:p>
    <w:p w14:paraId="62E38094" w14:textId="77777777" w:rsidR="003D0D5B" w:rsidRPr="00B63ED3" w:rsidRDefault="003D0D5B" w:rsidP="00BC10E3">
      <w:pPr>
        <w:rPr>
          <w:b/>
          <w:bCs/>
          <w:lang w:val="en-US"/>
        </w:rPr>
      </w:pPr>
    </w:p>
    <w:p w14:paraId="45B363B6" w14:textId="77777777" w:rsidR="003D0D5B" w:rsidRDefault="003D0D5B" w:rsidP="00BC10E3">
      <w:pPr>
        <w:rPr>
          <w:b/>
          <w:bCs/>
          <w:lang w:val="en-US"/>
        </w:rPr>
      </w:pPr>
    </w:p>
    <w:p w14:paraId="5E244FB6" w14:textId="77777777" w:rsidR="00DD1BDD" w:rsidRPr="00B63ED3" w:rsidRDefault="00DD1BDD" w:rsidP="00BC10E3">
      <w:pPr>
        <w:rPr>
          <w:b/>
          <w:bCs/>
          <w:lang w:val="en-US"/>
        </w:rPr>
      </w:pPr>
    </w:p>
    <w:p w14:paraId="7434A7D6" w14:textId="77777777" w:rsidR="003D0D5B" w:rsidRPr="00B63ED3" w:rsidRDefault="003D0D5B" w:rsidP="00BC10E3">
      <w:pPr>
        <w:rPr>
          <w:b/>
          <w:bCs/>
          <w:lang w:val="en-US"/>
        </w:rPr>
      </w:pPr>
    </w:p>
    <w:p w14:paraId="68CD7A56" w14:textId="58DBC7A9" w:rsidR="00BC10E3" w:rsidRPr="00004158" w:rsidRDefault="003D0D5B" w:rsidP="00BC10E3">
      <w:pPr>
        <w:rPr>
          <w:b/>
          <w:bCs/>
          <w:lang w:val="en-US"/>
        </w:rPr>
      </w:pPr>
      <w:r w:rsidRPr="00004158">
        <w:rPr>
          <w:b/>
          <w:bCs/>
          <w:lang w:val="en-US"/>
        </w:rPr>
        <w:t xml:space="preserve">4 - </w:t>
      </w:r>
      <w:r w:rsidR="00BC10E3" w:rsidRPr="00004158">
        <w:rPr>
          <w:b/>
          <w:bCs/>
          <w:lang w:val="en-US"/>
        </w:rPr>
        <w:t>Equivalent branch elements for network reduction</w:t>
      </w:r>
    </w:p>
    <w:p w14:paraId="2DDB19F2" w14:textId="77777777" w:rsidR="00BC10E3" w:rsidRPr="00004158" w:rsidRDefault="00BC10E3" w:rsidP="00BC10E3">
      <w:pPr>
        <w:rPr>
          <w:lang w:val="en-US"/>
        </w:rPr>
      </w:pPr>
    </w:p>
    <w:p w14:paraId="497F378C" w14:textId="77777777" w:rsidR="00BC10E3" w:rsidRPr="00004158" w:rsidRDefault="00BC10E3" w:rsidP="00BC10E3">
      <w:pPr>
        <w:rPr>
          <w:lang w:val="en-US"/>
        </w:rPr>
      </w:pPr>
      <w:r w:rsidRPr="00004158">
        <w:rPr>
          <w:lang w:val="en-US"/>
        </w:rPr>
        <w:t xml:space="preserve">The reduction of a network is a common approach to avoid providing confidential details of a network to external stakeholders. In CGMES, two classes are available; the </w:t>
      </w:r>
      <w:r w:rsidRPr="00004158">
        <w:rPr>
          <w:i/>
          <w:iCs/>
          <w:lang w:val="en-US"/>
        </w:rPr>
        <w:t>EquivalentInjection</w:t>
      </w:r>
      <w:r w:rsidRPr="00004158">
        <w:rPr>
          <w:lang w:val="en-US"/>
        </w:rPr>
        <w:t xml:space="preserve"> for single port devices or generation or a network impedance in general and the </w:t>
      </w:r>
      <w:r w:rsidRPr="00004158">
        <w:rPr>
          <w:i/>
          <w:iCs/>
          <w:lang w:val="en-US"/>
        </w:rPr>
        <w:t>EquivalentBranch</w:t>
      </w:r>
      <w:r w:rsidRPr="00004158">
        <w:rPr>
          <w:lang w:val="en-US"/>
        </w:rPr>
        <w:t xml:space="preserve"> for two port devices. The </w:t>
      </w:r>
      <w:r w:rsidRPr="00004158">
        <w:rPr>
          <w:i/>
          <w:iCs/>
          <w:lang w:val="en-US"/>
        </w:rPr>
        <w:t>EquivalentBranch</w:t>
      </w:r>
      <w:r w:rsidRPr="00004158">
        <w:rPr>
          <w:lang w:val="en-US"/>
        </w:rPr>
        <w:t xml:space="preserve"> is </w:t>
      </w:r>
      <w:r w:rsidRPr="00004158">
        <w:rPr>
          <w:lang w:val="en-US"/>
        </w:rPr>
        <w:lastRenderedPageBreak/>
        <w:t>important to anonymize the network between substations. This class is not used in LTDS. Is it expected that other classes shall be used for this use case? If not, it would be useful to add this to the LTDS specification.</w:t>
      </w:r>
    </w:p>
    <w:p w14:paraId="3082DF82" w14:textId="77777777" w:rsidR="00BC10E3" w:rsidRPr="00B63ED3" w:rsidRDefault="00BC10E3" w:rsidP="00BC10E3">
      <w:pPr>
        <w:rPr>
          <w:lang w:val="en-US"/>
        </w:rPr>
      </w:pPr>
    </w:p>
    <w:p w14:paraId="26639633" w14:textId="41730B98" w:rsidR="003D0D5B" w:rsidRPr="00004158" w:rsidRDefault="00031664" w:rsidP="00BC10E3">
      <w:pPr>
        <w:rPr>
          <w:color w:val="7030A0"/>
          <w:lang w:val="en-US"/>
        </w:rPr>
      </w:pPr>
      <w:r w:rsidRPr="00004158">
        <w:rPr>
          <w:color w:val="7030A0"/>
          <w:lang w:val="en-US"/>
        </w:rPr>
        <w:t xml:space="preserve">The use of EquivalentInjection and EquivalentBranch seems like a reasonable approach for </w:t>
      </w:r>
      <w:r w:rsidR="00F44A2B" w:rsidRPr="00004158">
        <w:rPr>
          <w:color w:val="7030A0"/>
          <w:lang w:val="en-US"/>
        </w:rPr>
        <w:t>obfuscating</w:t>
      </w:r>
      <w:r w:rsidRPr="00004158">
        <w:rPr>
          <w:color w:val="7030A0"/>
          <w:lang w:val="en-US"/>
        </w:rPr>
        <w:t xml:space="preserve"> details of a DNO’s network if it needs to be done for commercial or security reasons. </w:t>
      </w:r>
      <w:r w:rsidR="009725D1" w:rsidRPr="00004158">
        <w:rPr>
          <w:color w:val="7030A0"/>
          <w:lang w:val="en-US"/>
        </w:rPr>
        <w:t xml:space="preserve">EquivalentInjection is already in the LTDS EQ, SC and SSH profiles and its use in modelling networks external to the DNO network was described in the LTDS Grid Modelling Annex 1: Grid Modelling Guidelines document. </w:t>
      </w:r>
      <w:r w:rsidR="00460B0A" w:rsidRPr="00004158">
        <w:rPr>
          <w:color w:val="7030A0"/>
          <w:lang w:val="en-US"/>
        </w:rPr>
        <w:t>It would be good to get an example of a situation where</w:t>
      </w:r>
      <w:r w:rsidR="009725D1" w:rsidRPr="00004158">
        <w:rPr>
          <w:color w:val="7030A0"/>
          <w:lang w:val="en-US"/>
        </w:rPr>
        <w:t xml:space="preserve"> EquivalentBranch </w:t>
      </w:r>
      <w:r w:rsidR="00460B0A" w:rsidRPr="00004158">
        <w:rPr>
          <w:color w:val="7030A0"/>
          <w:lang w:val="en-US"/>
        </w:rPr>
        <w:t xml:space="preserve">would be useful. Then we could add a little section to the LTDS Grid Modelling Annex 1: Grid Modelling Guidelines to cover internal </w:t>
      </w:r>
      <w:r w:rsidR="00F44A2B" w:rsidRPr="00004158">
        <w:rPr>
          <w:color w:val="7030A0"/>
          <w:lang w:val="en-US"/>
        </w:rPr>
        <w:t>anonymization</w:t>
      </w:r>
      <w:r w:rsidR="00460B0A" w:rsidRPr="00004158">
        <w:rPr>
          <w:color w:val="7030A0"/>
          <w:lang w:val="en-US"/>
        </w:rPr>
        <w:t>.</w:t>
      </w:r>
      <w:r w:rsidRPr="00004158">
        <w:rPr>
          <w:color w:val="7030A0"/>
          <w:lang w:val="en-US"/>
        </w:rPr>
        <w:t xml:space="preserve"> </w:t>
      </w:r>
    </w:p>
    <w:p w14:paraId="0AC8E908" w14:textId="77777777" w:rsidR="003D0D5B" w:rsidRPr="00004158" w:rsidRDefault="003D0D5B" w:rsidP="00BC10E3">
      <w:pPr>
        <w:rPr>
          <w:b/>
          <w:bCs/>
          <w:color w:val="7030A0"/>
          <w:lang w:val="en-US"/>
        </w:rPr>
      </w:pPr>
    </w:p>
    <w:p w14:paraId="247CE457" w14:textId="77777777" w:rsidR="003D0D5B" w:rsidRPr="00B63ED3" w:rsidRDefault="003D0D5B" w:rsidP="00BC10E3">
      <w:pPr>
        <w:rPr>
          <w:b/>
          <w:bCs/>
          <w:lang w:val="en-US"/>
        </w:rPr>
      </w:pPr>
    </w:p>
    <w:p w14:paraId="405E3050" w14:textId="77777777" w:rsidR="003D0D5B" w:rsidRPr="00B63ED3" w:rsidRDefault="003D0D5B" w:rsidP="00BC10E3">
      <w:pPr>
        <w:rPr>
          <w:b/>
          <w:bCs/>
          <w:lang w:val="en-US"/>
        </w:rPr>
      </w:pPr>
    </w:p>
    <w:p w14:paraId="053D6A87" w14:textId="77777777" w:rsidR="003D0D5B" w:rsidRPr="00B63ED3" w:rsidRDefault="003D0D5B" w:rsidP="00BC10E3">
      <w:pPr>
        <w:rPr>
          <w:b/>
          <w:bCs/>
          <w:lang w:val="en-US"/>
        </w:rPr>
      </w:pPr>
    </w:p>
    <w:p w14:paraId="27C55C6A" w14:textId="6807BA9F" w:rsidR="00BC10E3" w:rsidRPr="00004158" w:rsidRDefault="003D0D5B" w:rsidP="00BC10E3">
      <w:pPr>
        <w:rPr>
          <w:b/>
          <w:bCs/>
          <w:lang w:val="en-US"/>
        </w:rPr>
      </w:pPr>
      <w:r w:rsidRPr="00004158">
        <w:rPr>
          <w:b/>
          <w:bCs/>
          <w:lang w:val="en-US"/>
        </w:rPr>
        <w:t xml:space="preserve">5 - </w:t>
      </w:r>
      <w:r w:rsidR="00BC10E3" w:rsidRPr="00004158">
        <w:rPr>
          <w:b/>
          <w:bCs/>
          <w:lang w:val="en-US"/>
        </w:rPr>
        <w:t>Unbalanced short-circuit calculation</w:t>
      </w:r>
    </w:p>
    <w:p w14:paraId="59770E58" w14:textId="77777777" w:rsidR="00BC10E3" w:rsidRPr="00004158" w:rsidRDefault="00BC10E3" w:rsidP="00BC10E3">
      <w:pPr>
        <w:rPr>
          <w:lang w:val="en-US"/>
        </w:rPr>
      </w:pPr>
    </w:p>
    <w:p w14:paraId="476E3CE1" w14:textId="77777777" w:rsidR="00BC10E3" w:rsidRPr="00004158" w:rsidRDefault="00BC10E3" w:rsidP="00BC10E3">
      <w:pPr>
        <w:rPr>
          <w:lang w:val="en-US"/>
        </w:rPr>
      </w:pPr>
      <w:r w:rsidRPr="00004158">
        <w:rPr>
          <w:lang w:val="en-US"/>
        </w:rPr>
        <w:t>Is it intended to provide information to run unbalanced short-circuit calculations with LTDS data? Actually the data is a little bit inconsistent (earthing method: yes, but earthing impedance: no)</w:t>
      </w:r>
    </w:p>
    <w:p w14:paraId="6B2267B1" w14:textId="77777777" w:rsidR="00BC10E3" w:rsidRPr="00004158" w:rsidRDefault="00BC10E3" w:rsidP="00BC10E3">
      <w:pPr>
        <w:rPr>
          <w:lang w:val="en-US"/>
        </w:rPr>
      </w:pPr>
    </w:p>
    <w:p w14:paraId="17B5D2FB" w14:textId="4E832399" w:rsidR="00BC10E3" w:rsidRPr="00004158" w:rsidRDefault="00460B0A">
      <w:pPr>
        <w:rPr>
          <w:color w:val="7030A0"/>
        </w:rPr>
      </w:pPr>
      <w:r w:rsidRPr="00004158">
        <w:rPr>
          <w:color w:val="7030A0"/>
        </w:rPr>
        <w:t xml:space="preserve">Short answer: </w:t>
      </w:r>
      <w:r w:rsidR="006C03E0" w:rsidRPr="00004158">
        <w:rPr>
          <w:color w:val="7030A0"/>
        </w:rPr>
        <w:t>N</w:t>
      </w:r>
      <w:r w:rsidRPr="00004158">
        <w:rPr>
          <w:color w:val="7030A0"/>
        </w:rPr>
        <w:t>o.</w:t>
      </w:r>
    </w:p>
    <w:p w14:paraId="17F6B56E" w14:textId="0E8C2594" w:rsidR="0039585E" w:rsidRPr="00004158" w:rsidRDefault="006C03E0">
      <w:pPr>
        <w:rPr>
          <w:color w:val="7030A0"/>
        </w:rPr>
      </w:pPr>
      <w:r w:rsidRPr="00004158">
        <w:rPr>
          <w:color w:val="7030A0"/>
        </w:rPr>
        <w:t xml:space="preserve">Longer answer: Complete modelling of the input data required for short circuit analysis was discussed several times in the LTDS Working Group meetings. The decision that was taken, however, was to require only the short circuit data (both input and output) already required by the 2011 LTDS. Consensus was that it was going to be sufficiently challenging to successfully exchange power flow inputs and outputs and that short circuit data should be left to a future LTDS initiative. This decision was aided by the fact that there were questions (on the part of power system engineers from DNOs accustomed to running short circuit studies) about the completeness of the Short Circuit </w:t>
      </w:r>
      <w:r w:rsidR="0039585E" w:rsidRPr="00004158">
        <w:rPr>
          <w:color w:val="7030A0"/>
        </w:rPr>
        <w:t>input data modelling in the CIM.  (We all recognised the complete lack of short circuit result data modelling in CIM and knew that a bit of it needed to be developed just to support the data required by the 2011 LTDS. Figured accomplishing that data model extension was enough of a stretch for a first round implementation.)</w:t>
      </w:r>
    </w:p>
    <w:p w14:paraId="65EFAD34" w14:textId="6E9AF634" w:rsidR="006C03E0" w:rsidRPr="00004158" w:rsidRDefault="006C03E0">
      <w:pPr>
        <w:rPr>
          <w:color w:val="7030A0"/>
        </w:rPr>
      </w:pPr>
    </w:p>
    <w:sectPr w:rsidR="006C03E0" w:rsidRPr="00004158" w:rsidSect="00D50738">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pat@cimpledata.com" w:date="2024-07-09T17:56:00Z" w:initials="p">
    <w:p w14:paraId="482C07CA" w14:textId="77777777" w:rsidR="00DD7A63" w:rsidRDefault="00DD7A63" w:rsidP="00DD7A63">
      <w:pPr>
        <w:pStyle w:val="CommentText"/>
      </w:pPr>
      <w:r>
        <w:rPr>
          <w:rStyle w:val="CommentReference"/>
        </w:rPr>
        <w:annotationRef/>
      </w:r>
      <w:r>
        <w:rPr>
          <w:color w:val="7030A0"/>
          <w:lang w:val="en-GB"/>
        </w:rPr>
        <w:t xml:space="preserve">The statement about only one </w:t>
      </w:r>
    </w:p>
    <w:p w14:paraId="5C33A487" w14:textId="77777777" w:rsidR="00DD7A63" w:rsidRDefault="00DD7A63" w:rsidP="00DD7A63">
      <w:pPr>
        <w:pStyle w:val="CommentText"/>
      </w:pPr>
      <w:r>
        <w:rPr>
          <w:color w:val="7030A0"/>
          <w:lang w:val="en-GB"/>
        </w:rPr>
        <w:t xml:space="preserve">OperationalLimitSet being allowed is incorrect. The Grid Modelling Guidelines state: </w:t>
      </w:r>
      <w:r>
        <w:rPr>
          <w:i/>
          <w:iCs/>
          <w:color w:val="7030A0"/>
          <w:lang w:val="en-GB"/>
        </w:rPr>
        <w:t xml:space="preserve">“Every cim:PowerTransformer has a minimum of two cim:OperationalLimitSet objects, one for winter and one for summer” </w:t>
      </w:r>
    </w:p>
    <w:p w14:paraId="5A870CD7" w14:textId="77777777" w:rsidR="00DD7A63" w:rsidRDefault="00DD7A63" w:rsidP="00DD7A63">
      <w:pPr>
        <w:pStyle w:val="CommentText"/>
      </w:pPr>
      <w:r>
        <w:rPr>
          <w:color w:val="7030A0"/>
          <w:lang w:val="en-GB"/>
        </w:rPr>
        <w:t>It is two because the majority of DNOs seemed to provide summer and winter in their existing LTDS publications, even though definitions of season start/stop dates varied.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870C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7D36F5" w16cex:dateUtc="2024-07-09T1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870CD7" w16cid:durableId="427D36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F92D2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B40DA7"/>
    <w:multiLevelType w:val="hybridMultilevel"/>
    <w:tmpl w:val="05226C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BD92FA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1C12300"/>
    <w:multiLevelType w:val="hybridMultilevel"/>
    <w:tmpl w:val="D2F81D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EC16787"/>
    <w:multiLevelType w:val="hybridMultilevel"/>
    <w:tmpl w:val="8D2431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0501BB4"/>
    <w:multiLevelType w:val="hybridMultilevel"/>
    <w:tmpl w:val="18886AF4"/>
    <w:lvl w:ilvl="0" w:tplc="18090001">
      <w:start w:val="1"/>
      <w:numFmt w:val="bullet"/>
      <w:lvlText w:val=""/>
      <w:lvlJc w:val="left"/>
      <w:pPr>
        <w:ind w:left="-131" w:hanging="360"/>
      </w:pPr>
      <w:rPr>
        <w:rFonts w:ascii="Symbol" w:hAnsi="Symbol" w:hint="default"/>
      </w:rPr>
    </w:lvl>
    <w:lvl w:ilvl="1" w:tplc="18090003">
      <w:start w:val="1"/>
      <w:numFmt w:val="bullet"/>
      <w:lvlText w:val="o"/>
      <w:lvlJc w:val="left"/>
      <w:pPr>
        <w:ind w:left="589" w:hanging="360"/>
      </w:pPr>
      <w:rPr>
        <w:rFonts w:ascii="Courier New" w:hAnsi="Courier New" w:cs="Courier New" w:hint="default"/>
      </w:rPr>
    </w:lvl>
    <w:lvl w:ilvl="2" w:tplc="18090005">
      <w:start w:val="1"/>
      <w:numFmt w:val="bullet"/>
      <w:lvlText w:val=""/>
      <w:lvlJc w:val="left"/>
      <w:pPr>
        <w:ind w:left="1309" w:hanging="360"/>
      </w:pPr>
      <w:rPr>
        <w:rFonts w:ascii="Wingdings" w:hAnsi="Wingdings" w:hint="default"/>
      </w:rPr>
    </w:lvl>
    <w:lvl w:ilvl="3" w:tplc="18090001">
      <w:start w:val="1"/>
      <w:numFmt w:val="bullet"/>
      <w:lvlText w:val=""/>
      <w:lvlJc w:val="left"/>
      <w:pPr>
        <w:ind w:left="2029" w:hanging="360"/>
      </w:pPr>
      <w:rPr>
        <w:rFonts w:ascii="Symbol" w:hAnsi="Symbol" w:hint="default"/>
      </w:rPr>
    </w:lvl>
    <w:lvl w:ilvl="4" w:tplc="18090003" w:tentative="1">
      <w:start w:val="1"/>
      <w:numFmt w:val="bullet"/>
      <w:lvlText w:val="o"/>
      <w:lvlJc w:val="left"/>
      <w:pPr>
        <w:ind w:left="2749" w:hanging="360"/>
      </w:pPr>
      <w:rPr>
        <w:rFonts w:ascii="Courier New" w:hAnsi="Courier New" w:cs="Courier New" w:hint="default"/>
      </w:rPr>
    </w:lvl>
    <w:lvl w:ilvl="5" w:tplc="18090005" w:tentative="1">
      <w:start w:val="1"/>
      <w:numFmt w:val="bullet"/>
      <w:lvlText w:val=""/>
      <w:lvlJc w:val="left"/>
      <w:pPr>
        <w:ind w:left="3469" w:hanging="360"/>
      </w:pPr>
      <w:rPr>
        <w:rFonts w:ascii="Wingdings" w:hAnsi="Wingdings" w:hint="default"/>
      </w:rPr>
    </w:lvl>
    <w:lvl w:ilvl="6" w:tplc="18090001" w:tentative="1">
      <w:start w:val="1"/>
      <w:numFmt w:val="bullet"/>
      <w:lvlText w:val=""/>
      <w:lvlJc w:val="left"/>
      <w:pPr>
        <w:ind w:left="4189" w:hanging="360"/>
      </w:pPr>
      <w:rPr>
        <w:rFonts w:ascii="Symbol" w:hAnsi="Symbol" w:hint="default"/>
      </w:rPr>
    </w:lvl>
    <w:lvl w:ilvl="7" w:tplc="18090003" w:tentative="1">
      <w:start w:val="1"/>
      <w:numFmt w:val="bullet"/>
      <w:lvlText w:val="o"/>
      <w:lvlJc w:val="left"/>
      <w:pPr>
        <w:ind w:left="4909" w:hanging="360"/>
      </w:pPr>
      <w:rPr>
        <w:rFonts w:ascii="Courier New" w:hAnsi="Courier New" w:cs="Courier New" w:hint="default"/>
      </w:rPr>
    </w:lvl>
    <w:lvl w:ilvl="8" w:tplc="18090005" w:tentative="1">
      <w:start w:val="1"/>
      <w:numFmt w:val="bullet"/>
      <w:lvlText w:val=""/>
      <w:lvlJc w:val="left"/>
      <w:pPr>
        <w:ind w:left="5629" w:hanging="360"/>
      </w:pPr>
      <w:rPr>
        <w:rFonts w:ascii="Wingdings" w:hAnsi="Wingdings" w:hint="default"/>
      </w:rPr>
    </w:lvl>
  </w:abstractNum>
  <w:num w:numId="1" w16cid:durableId="445464530">
    <w:abstractNumId w:val="1"/>
  </w:num>
  <w:num w:numId="2" w16cid:durableId="1881238093">
    <w:abstractNumId w:val="5"/>
  </w:num>
  <w:num w:numId="3" w16cid:durableId="2113740940">
    <w:abstractNumId w:val="3"/>
  </w:num>
  <w:num w:numId="4" w16cid:durableId="1504399512">
    <w:abstractNumId w:val="2"/>
  </w:num>
  <w:num w:numId="5" w16cid:durableId="1236360463">
    <w:abstractNumId w:val="0"/>
  </w:num>
  <w:num w:numId="6" w16cid:durableId="63696114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cimpledata.com">
    <w15:presenceInfo w15:providerId="AD" w15:userId="S::pat@cimpledata.com::aafc4a76-4037-4347-bfd8-97a472b806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E3"/>
    <w:rsid w:val="00004158"/>
    <w:rsid w:val="000228CC"/>
    <w:rsid w:val="00031664"/>
    <w:rsid w:val="00227B6A"/>
    <w:rsid w:val="00242056"/>
    <w:rsid w:val="002545DB"/>
    <w:rsid w:val="002904FE"/>
    <w:rsid w:val="002B6F5F"/>
    <w:rsid w:val="00311937"/>
    <w:rsid w:val="00322734"/>
    <w:rsid w:val="003352B7"/>
    <w:rsid w:val="0039585E"/>
    <w:rsid w:val="003A11FE"/>
    <w:rsid w:val="003C279D"/>
    <w:rsid w:val="003D0D5B"/>
    <w:rsid w:val="003E0AAB"/>
    <w:rsid w:val="00455269"/>
    <w:rsid w:val="00460B0A"/>
    <w:rsid w:val="0048615B"/>
    <w:rsid w:val="00534F56"/>
    <w:rsid w:val="00576FE0"/>
    <w:rsid w:val="005C24E0"/>
    <w:rsid w:val="005C417C"/>
    <w:rsid w:val="0061598E"/>
    <w:rsid w:val="006272BF"/>
    <w:rsid w:val="00666E07"/>
    <w:rsid w:val="00685244"/>
    <w:rsid w:val="006C03E0"/>
    <w:rsid w:val="006C3AB6"/>
    <w:rsid w:val="006E18EA"/>
    <w:rsid w:val="007723A0"/>
    <w:rsid w:val="007976B7"/>
    <w:rsid w:val="007E22AC"/>
    <w:rsid w:val="00857F5C"/>
    <w:rsid w:val="008D33F7"/>
    <w:rsid w:val="009339BF"/>
    <w:rsid w:val="00941E07"/>
    <w:rsid w:val="009725D1"/>
    <w:rsid w:val="00983F56"/>
    <w:rsid w:val="00A35891"/>
    <w:rsid w:val="00A4274C"/>
    <w:rsid w:val="00A55B8A"/>
    <w:rsid w:val="00B01423"/>
    <w:rsid w:val="00B06CC5"/>
    <w:rsid w:val="00B16D17"/>
    <w:rsid w:val="00B223DF"/>
    <w:rsid w:val="00B63ED3"/>
    <w:rsid w:val="00B932F6"/>
    <w:rsid w:val="00BB7E69"/>
    <w:rsid w:val="00BC10E3"/>
    <w:rsid w:val="00BD64EE"/>
    <w:rsid w:val="00BD6910"/>
    <w:rsid w:val="00CA386B"/>
    <w:rsid w:val="00CF2B52"/>
    <w:rsid w:val="00D50738"/>
    <w:rsid w:val="00D743A8"/>
    <w:rsid w:val="00DD1BDD"/>
    <w:rsid w:val="00DD7A63"/>
    <w:rsid w:val="00E80A1E"/>
    <w:rsid w:val="00EB33A4"/>
    <w:rsid w:val="00EC4041"/>
    <w:rsid w:val="00EC42FA"/>
    <w:rsid w:val="00EE4673"/>
    <w:rsid w:val="00F00895"/>
    <w:rsid w:val="00F370CE"/>
    <w:rsid w:val="00F44A2B"/>
    <w:rsid w:val="00F540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7037"/>
  <w15:chartTrackingRefBased/>
  <w15:docId w15:val="{4869F255-7923-47E6-93AF-7FBADB5E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E3"/>
    <w:pPr>
      <w:spacing w:after="0" w:line="240" w:lineRule="auto"/>
    </w:pPr>
    <w:rPr>
      <w:rFonts w:ascii="Calibri" w:hAnsi="Calibri" w:cs="Calibri"/>
      <w:kern w:val="0"/>
      <w:sz w:val="22"/>
      <w:szCs w:val="22"/>
      <w:lang w:eastAsia="en-IE"/>
      <w14:ligatures w14:val="none"/>
    </w:rPr>
  </w:style>
  <w:style w:type="paragraph" w:styleId="Heading1">
    <w:name w:val="heading 1"/>
    <w:basedOn w:val="Normal"/>
    <w:next w:val="Normal"/>
    <w:link w:val="Heading1Char"/>
    <w:uiPriority w:val="9"/>
    <w:qFormat/>
    <w:rsid w:val="00BC10E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BC10E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BC10E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BC10E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BC10E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BC10E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BC10E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BC10E3"/>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BC10E3"/>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0E3"/>
    <w:rPr>
      <w:rFonts w:eastAsiaTheme="majorEastAsia" w:cstheme="majorBidi"/>
      <w:color w:val="272727" w:themeColor="text1" w:themeTint="D8"/>
    </w:rPr>
  </w:style>
  <w:style w:type="paragraph" w:styleId="Title">
    <w:name w:val="Title"/>
    <w:basedOn w:val="Normal"/>
    <w:next w:val="Normal"/>
    <w:link w:val="TitleChar"/>
    <w:uiPriority w:val="10"/>
    <w:qFormat/>
    <w:rsid w:val="00BC10E3"/>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BC1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0E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BC1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0E3"/>
    <w:pPr>
      <w:spacing w:before="160" w:after="160" w:line="278" w:lineRule="auto"/>
      <w:jc w:val="center"/>
    </w:pPr>
    <w:rPr>
      <w:rFonts w:ascii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BC10E3"/>
    <w:rPr>
      <w:i/>
      <w:iCs/>
      <w:color w:val="404040" w:themeColor="text1" w:themeTint="BF"/>
    </w:rPr>
  </w:style>
  <w:style w:type="paragraph" w:styleId="ListParagraph">
    <w:name w:val="List Paragraph"/>
    <w:basedOn w:val="Normal"/>
    <w:uiPriority w:val="34"/>
    <w:qFormat/>
    <w:rsid w:val="00BC10E3"/>
    <w:pPr>
      <w:spacing w:after="160" w:line="278" w:lineRule="auto"/>
      <w:ind w:left="720"/>
      <w:contextualSpacing/>
    </w:pPr>
    <w:rPr>
      <w:rFonts w:ascii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BC10E3"/>
    <w:rPr>
      <w:i/>
      <w:iCs/>
      <w:color w:val="0F4761" w:themeColor="accent1" w:themeShade="BF"/>
    </w:rPr>
  </w:style>
  <w:style w:type="paragraph" w:styleId="IntenseQuote">
    <w:name w:val="Intense Quote"/>
    <w:basedOn w:val="Normal"/>
    <w:next w:val="Normal"/>
    <w:link w:val="IntenseQuoteChar"/>
    <w:uiPriority w:val="30"/>
    <w:qFormat/>
    <w:rsid w:val="00BC10E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BC10E3"/>
    <w:rPr>
      <w:i/>
      <w:iCs/>
      <w:color w:val="0F4761" w:themeColor="accent1" w:themeShade="BF"/>
    </w:rPr>
  </w:style>
  <w:style w:type="character" w:styleId="IntenseReference">
    <w:name w:val="Intense Reference"/>
    <w:basedOn w:val="DefaultParagraphFont"/>
    <w:uiPriority w:val="32"/>
    <w:qFormat/>
    <w:rsid w:val="00BC10E3"/>
    <w:rPr>
      <w:b/>
      <w:bCs/>
      <w:smallCaps/>
      <w:color w:val="0F4761" w:themeColor="accent1" w:themeShade="BF"/>
      <w:spacing w:val="5"/>
    </w:rPr>
  </w:style>
  <w:style w:type="paragraph" w:customStyle="1" w:styleId="Default">
    <w:name w:val="Default"/>
    <w:rsid w:val="00455269"/>
    <w:pPr>
      <w:autoSpaceDE w:val="0"/>
      <w:autoSpaceDN w:val="0"/>
      <w:adjustRightInd w:val="0"/>
      <w:spacing w:after="0" w:line="240" w:lineRule="auto"/>
    </w:pPr>
    <w:rPr>
      <w:rFonts w:ascii="Verdana" w:hAnsi="Verdana" w:cs="Verdana"/>
      <w:color w:val="000000"/>
      <w:kern w:val="0"/>
    </w:rPr>
  </w:style>
  <w:style w:type="table" w:styleId="TableGrid">
    <w:name w:val="Table Grid"/>
    <w:basedOn w:val="TableNormal"/>
    <w:uiPriority w:val="39"/>
    <w:rsid w:val="00BD6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54097"/>
    <w:pPr>
      <w:spacing w:after="0" w:line="240" w:lineRule="auto"/>
    </w:pPr>
    <w:rPr>
      <w:rFonts w:ascii="Calibri" w:hAnsi="Calibri" w:cs="Calibri"/>
      <w:kern w:val="0"/>
      <w:sz w:val="22"/>
      <w:szCs w:val="22"/>
      <w:lang w:eastAsia="en-IE"/>
      <w14:ligatures w14:val="none"/>
    </w:rPr>
  </w:style>
  <w:style w:type="character" w:styleId="CommentReference">
    <w:name w:val="annotation reference"/>
    <w:basedOn w:val="DefaultParagraphFont"/>
    <w:uiPriority w:val="99"/>
    <w:semiHidden/>
    <w:unhideWhenUsed/>
    <w:rsid w:val="00DD7A63"/>
    <w:rPr>
      <w:sz w:val="16"/>
      <w:szCs w:val="16"/>
    </w:rPr>
  </w:style>
  <w:style w:type="paragraph" w:styleId="CommentText">
    <w:name w:val="annotation text"/>
    <w:basedOn w:val="Normal"/>
    <w:link w:val="CommentTextChar"/>
    <w:uiPriority w:val="99"/>
    <w:unhideWhenUsed/>
    <w:rsid w:val="00DD7A63"/>
    <w:rPr>
      <w:sz w:val="20"/>
      <w:szCs w:val="20"/>
    </w:rPr>
  </w:style>
  <w:style w:type="character" w:customStyle="1" w:styleId="CommentTextChar">
    <w:name w:val="Comment Text Char"/>
    <w:basedOn w:val="DefaultParagraphFont"/>
    <w:link w:val="CommentText"/>
    <w:uiPriority w:val="99"/>
    <w:rsid w:val="00DD7A63"/>
    <w:rPr>
      <w:rFonts w:ascii="Calibri" w:hAnsi="Calibri" w:cs="Calibri"/>
      <w:kern w:val="0"/>
      <w:sz w:val="20"/>
      <w:szCs w:val="20"/>
      <w:lang w:eastAsia="en-IE"/>
      <w14:ligatures w14:val="none"/>
    </w:rPr>
  </w:style>
  <w:style w:type="paragraph" w:styleId="CommentSubject">
    <w:name w:val="annotation subject"/>
    <w:basedOn w:val="CommentText"/>
    <w:next w:val="CommentText"/>
    <w:link w:val="CommentSubjectChar"/>
    <w:uiPriority w:val="99"/>
    <w:semiHidden/>
    <w:unhideWhenUsed/>
    <w:rsid w:val="00DD7A63"/>
    <w:rPr>
      <w:b/>
      <w:bCs/>
    </w:rPr>
  </w:style>
  <w:style w:type="character" w:customStyle="1" w:styleId="CommentSubjectChar">
    <w:name w:val="Comment Subject Char"/>
    <w:basedOn w:val="CommentTextChar"/>
    <w:link w:val="CommentSubject"/>
    <w:uiPriority w:val="99"/>
    <w:semiHidden/>
    <w:rsid w:val="00DD7A63"/>
    <w:rPr>
      <w:rFonts w:ascii="Calibri" w:hAnsi="Calibri" w:cs="Calibri"/>
      <w:b/>
      <w:bCs/>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73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Visio_Drawing.vsdx"/><Relationship Id="rId5" Type="http://schemas.openxmlformats.org/officeDocument/2006/relationships/image" Target="media/image1.png"/><Relationship Id="rId15" Type="http://schemas.microsoft.com/office/2018/08/relationships/commentsExtensible" Target="commentsExtensi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7</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Brown</dc:creator>
  <cp:keywords/>
  <dc:description/>
  <cp:lastModifiedBy>pat@cimpledata.com</cp:lastModifiedBy>
  <cp:revision>7</cp:revision>
  <dcterms:created xsi:type="dcterms:W3CDTF">2024-06-26T07:54:00Z</dcterms:created>
  <dcterms:modified xsi:type="dcterms:W3CDTF">2024-07-09T16:56:00Z</dcterms:modified>
</cp:coreProperties>
</file>